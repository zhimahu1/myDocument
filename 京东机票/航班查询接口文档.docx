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00B25" w:rsidRDefault="00EB72E8">
      <w:pPr>
        <w:pStyle w:val="ac"/>
        <w:spacing w:after="320"/>
        <w:rPr>
          <w:sz w:val="44"/>
          <w:szCs w:val="44"/>
        </w:rPr>
      </w:pPr>
      <w:r>
        <w:rPr>
          <w:rFonts w:hint="eastAsia"/>
          <w:sz w:val="44"/>
          <w:szCs w:val="44"/>
        </w:rPr>
        <w:t>京东</w:t>
      </w:r>
      <w:r>
        <w:rPr>
          <w:rFonts w:hint="eastAsia"/>
          <w:sz w:val="44"/>
          <w:szCs w:val="44"/>
        </w:rPr>
        <w:t>TTS</w:t>
      </w:r>
      <w:r>
        <w:rPr>
          <w:rFonts w:hint="eastAsia"/>
          <w:sz w:val="44"/>
          <w:szCs w:val="44"/>
        </w:rPr>
        <w:t>机票接入接口规范（</w:t>
      </w:r>
      <w:r>
        <w:rPr>
          <w:rFonts w:hint="eastAsia"/>
          <w:sz w:val="44"/>
          <w:szCs w:val="44"/>
        </w:rPr>
        <w:t>JSF</w:t>
      </w:r>
      <w:r>
        <w:rPr>
          <w:rFonts w:hint="eastAsia"/>
          <w:sz w:val="44"/>
          <w:szCs w:val="44"/>
        </w:rPr>
        <w:t>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1"/>
        <w:gridCol w:w="2080"/>
        <w:gridCol w:w="2104"/>
        <w:gridCol w:w="2207"/>
      </w:tblGrid>
      <w:tr w:rsidR="00F00B25">
        <w:tc>
          <w:tcPr>
            <w:tcW w:w="2081" w:type="dxa"/>
          </w:tcPr>
          <w:p w:rsidR="00F00B25" w:rsidRDefault="00EB72E8">
            <w:r>
              <w:rPr>
                <w:rFonts w:hint="eastAsia"/>
              </w:rPr>
              <w:t>版本</w:t>
            </w:r>
          </w:p>
        </w:tc>
        <w:tc>
          <w:tcPr>
            <w:tcW w:w="2080" w:type="dxa"/>
          </w:tcPr>
          <w:p w:rsidR="00F00B25" w:rsidRDefault="00EB72E8">
            <w:r>
              <w:rPr>
                <w:rFonts w:hint="eastAsia"/>
              </w:rPr>
              <w:t>修订人</w:t>
            </w:r>
          </w:p>
        </w:tc>
        <w:tc>
          <w:tcPr>
            <w:tcW w:w="2104" w:type="dxa"/>
          </w:tcPr>
          <w:p w:rsidR="00F00B25" w:rsidRDefault="00EB72E8">
            <w:r>
              <w:rPr>
                <w:rFonts w:hint="eastAsia"/>
              </w:rPr>
              <w:t>修订日期</w:t>
            </w:r>
          </w:p>
        </w:tc>
        <w:tc>
          <w:tcPr>
            <w:tcW w:w="2207" w:type="dxa"/>
          </w:tcPr>
          <w:p w:rsidR="00F00B25" w:rsidRDefault="00EB72E8">
            <w:r>
              <w:rPr>
                <w:rFonts w:hint="eastAsia"/>
              </w:rPr>
              <w:t>修订内容</w:t>
            </w:r>
          </w:p>
        </w:tc>
      </w:tr>
      <w:tr w:rsidR="00F00B25">
        <w:tc>
          <w:tcPr>
            <w:tcW w:w="2081" w:type="dxa"/>
          </w:tcPr>
          <w:p w:rsidR="00F00B25" w:rsidRDefault="00EB72E8">
            <w:r>
              <w:rPr>
                <w:rFonts w:hint="eastAsia"/>
              </w:rPr>
              <w:t>1.0</w:t>
            </w:r>
          </w:p>
        </w:tc>
        <w:tc>
          <w:tcPr>
            <w:tcW w:w="2080" w:type="dxa"/>
          </w:tcPr>
          <w:p w:rsidR="00F00B25" w:rsidRDefault="003227A8">
            <w:r>
              <w:rPr>
                <w:rFonts w:hint="eastAsia"/>
              </w:rPr>
              <w:t>王艳伟</w:t>
            </w:r>
          </w:p>
        </w:tc>
        <w:tc>
          <w:tcPr>
            <w:tcW w:w="2104" w:type="dxa"/>
          </w:tcPr>
          <w:p w:rsidR="00F00B25" w:rsidRDefault="00EB72E8" w:rsidP="003227A8">
            <w:r>
              <w:rPr>
                <w:rFonts w:hint="eastAsia"/>
              </w:rPr>
              <w:t>201</w:t>
            </w:r>
            <w:r w:rsidR="003227A8">
              <w:t>9</w:t>
            </w:r>
            <w:r>
              <w:rPr>
                <w:rFonts w:hint="eastAsia"/>
              </w:rPr>
              <w:t>-0</w:t>
            </w:r>
            <w:r w:rsidR="003227A8">
              <w:t>8</w:t>
            </w:r>
            <w:r>
              <w:rPr>
                <w:rFonts w:hint="eastAsia"/>
              </w:rPr>
              <w:t>-</w:t>
            </w:r>
            <w:r w:rsidR="003227A8">
              <w:t>05</w:t>
            </w:r>
          </w:p>
        </w:tc>
        <w:tc>
          <w:tcPr>
            <w:tcW w:w="2207" w:type="dxa"/>
          </w:tcPr>
          <w:p w:rsidR="00F00B25" w:rsidRDefault="00EB72E8">
            <w:r>
              <w:rPr>
                <w:rFonts w:hint="eastAsia"/>
              </w:rPr>
              <w:t>自营系统接口初版</w:t>
            </w:r>
          </w:p>
        </w:tc>
      </w:tr>
    </w:tbl>
    <w:p w:rsidR="00F00B25" w:rsidRDefault="00F00B25"/>
    <w:p w:rsidR="004A3096" w:rsidRDefault="004A3096"/>
    <w:p w:rsidR="004A3096" w:rsidRDefault="004A3096"/>
    <w:p w:rsidR="00F00B25" w:rsidRDefault="00EB72E8">
      <w:r>
        <w:br w:type="page"/>
      </w:r>
    </w:p>
    <w:p w:rsidR="00F00B25" w:rsidRDefault="00EB72E8">
      <w:pPr>
        <w:pStyle w:val="1"/>
      </w:pPr>
      <w:r>
        <w:rPr>
          <w:rFonts w:hint="eastAsia"/>
        </w:rPr>
        <w:lastRenderedPageBreak/>
        <w:t>传输协议</w:t>
      </w:r>
    </w:p>
    <w:p w:rsidR="00F00B25" w:rsidRDefault="00EB72E8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http</w:t>
      </w:r>
      <w:r>
        <w:rPr>
          <w:rFonts w:hint="eastAsia"/>
        </w:rPr>
        <w:t>协议传输数据</w:t>
      </w:r>
    </w:p>
    <w:p w:rsidR="00F00B25" w:rsidRDefault="00EB72E8">
      <w:pPr>
        <w:ind w:firstLine="420"/>
      </w:pPr>
      <w:r>
        <w:rPr>
          <w:rFonts w:hint="eastAsia"/>
        </w:rPr>
        <w:t>每个商家采用一个</w:t>
      </w:r>
      <w:r>
        <w:rPr>
          <w:rFonts w:hint="eastAsia"/>
        </w:rPr>
        <w:t>URL</w:t>
      </w:r>
      <w:r>
        <w:rPr>
          <w:rFonts w:hint="eastAsia"/>
        </w:rPr>
        <w:t>，以</w:t>
      </w:r>
      <w:r>
        <w:rPr>
          <w:rFonts w:hint="eastAsia"/>
        </w:rPr>
        <w:t>requestType</w:t>
      </w:r>
      <w:r>
        <w:rPr>
          <w:rFonts w:hint="eastAsia"/>
        </w:rPr>
        <w:t>作为参数名确定具体的请求类型。所有参数必须以</w:t>
      </w:r>
      <w:r>
        <w:rPr>
          <w:rFonts w:hint="eastAsia"/>
        </w:rPr>
        <w:t>POST</w:t>
      </w:r>
      <w:r>
        <w:rPr>
          <w:rFonts w:hint="eastAsia"/>
        </w:rPr>
        <w:t>方式提交，</w:t>
      </w:r>
      <w:r>
        <w:rPr>
          <w:rFonts w:hint="eastAsia"/>
          <w:color w:val="FF0000"/>
        </w:rPr>
        <w:t>每个参数必须用</w:t>
      </w:r>
      <w:r>
        <w:rPr>
          <w:rFonts w:hint="eastAsia"/>
          <w:color w:val="FF0000"/>
        </w:rPr>
        <w:t>GBK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Uncode</w:t>
      </w:r>
      <w:r>
        <w:rPr>
          <w:rFonts w:hint="eastAsia"/>
          <w:color w:val="FF0000"/>
        </w:rPr>
        <w:t>加密</w:t>
      </w:r>
      <w:r>
        <w:rPr>
          <w:rFonts w:hint="eastAsia"/>
        </w:rPr>
        <w:t>。</w:t>
      </w:r>
    </w:p>
    <w:p w:rsidR="00F00B25" w:rsidRDefault="00F00B25">
      <w:pPr>
        <w:ind w:firstLine="420"/>
      </w:pPr>
    </w:p>
    <w:p w:rsidR="00F00B25" w:rsidRDefault="00F00B25">
      <w:pPr>
        <w:ind w:firstLine="420"/>
      </w:pPr>
    </w:p>
    <w:p w:rsidR="00F00B25" w:rsidRDefault="00EB72E8">
      <w:pPr>
        <w:pStyle w:val="3"/>
        <w:numPr>
          <w:ilvl w:val="0"/>
          <w:numId w:val="2"/>
        </w:numPr>
      </w:pPr>
      <w:r>
        <w:rPr>
          <w:rFonts w:hint="eastAsia"/>
        </w:rPr>
        <w:t>请求</w:t>
      </w:r>
    </w:p>
    <w:p w:rsidR="00F00B25" w:rsidRDefault="00EB72E8">
      <w:pPr>
        <w:ind w:firstLine="420"/>
      </w:pPr>
      <w:r>
        <w:rPr>
          <w:rFonts w:hint="eastAsia"/>
        </w:rPr>
        <w:t>主要概念：</w:t>
      </w:r>
    </w:p>
    <w:p w:rsidR="00F00B25" w:rsidRDefault="00F00B25">
      <w:pPr>
        <w:ind w:firstLine="420"/>
      </w:pPr>
    </w:p>
    <w:p w:rsidR="00F00B25" w:rsidRDefault="00EB72E8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请求类型：请求方发送的具体业务操作，各业务接口根据该值区分。</w:t>
      </w:r>
    </w:p>
    <w:p w:rsidR="00F00B25" w:rsidRDefault="00EB72E8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代理号：</w:t>
      </w:r>
      <w:r>
        <w:rPr>
          <w:rFonts w:hint="eastAsia"/>
        </w:rPr>
        <w:t xml:space="preserve">  </w:t>
      </w:r>
      <w:r>
        <w:rPr>
          <w:rFonts w:hint="eastAsia"/>
        </w:rPr>
        <w:t>响应方分配给请求方的</w:t>
      </w:r>
      <w:r>
        <w:rPr>
          <w:rFonts w:hint="eastAsia"/>
        </w:rPr>
        <w:t>id</w:t>
      </w:r>
    </w:p>
    <w:p w:rsidR="00F00B25" w:rsidRDefault="00F00B25">
      <w:pPr>
        <w:ind w:firstLine="420"/>
      </w:pPr>
    </w:p>
    <w:p w:rsidR="00F00B25" w:rsidRDefault="00EB72E8">
      <w:pPr>
        <w:ind w:firstLine="420"/>
      </w:pPr>
      <w:r>
        <w:rPr>
          <w:rFonts w:hint="eastAsia"/>
        </w:rPr>
        <w:t>假设商家</w:t>
      </w:r>
      <w:r>
        <w:rPr>
          <w:rFonts w:hint="eastAsia"/>
        </w:rPr>
        <w:t>A</w:t>
      </w:r>
      <w:r>
        <w:rPr>
          <w:rFonts w:hint="eastAsia"/>
        </w:rPr>
        <w:t>提供的</w:t>
      </w:r>
      <w:r>
        <w:rPr>
          <w:rFonts w:hint="eastAsia"/>
        </w:rPr>
        <w:t>URL</w:t>
      </w:r>
      <w:r>
        <w:rPr>
          <w:rFonts w:hint="eastAsia"/>
        </w:rPr>
        <w:t>为</w:t>
      </w:r>
      <w:r>
        <w:rPr>
          <w:rFonts w:hint="eastAsia"/>
        </w:rPr>
        <w:t xml:space="preserve"> : </w:t>
      </w:r>
      <w:hyperlink r:id="rId9" w:history="1">
        <w:r>
          <w:rPr>
            <w:rStyle w:val="af"/>
            <w:rFonts w:hint="eastAsia"/>
          </w:rPr>
          <w:t>http://www.a.domain.com</w:t>
        </w:r>
      </w:hyperlink>
      <w:r>
        <w:rPr>
          <w:rFonts w:hint="eastAsia"/>
        </w:rPr>
        <w:t>，那么查询航班的完整请求参数为：</w:t>
      </w:r>
    </w:p>
    <w:p w:rsidR="00F00B25" w:rsidRDefault="00EB72E8">
      <w:pPr>
        <w:ind w:firstLine="420"/>
        <w:rPr>
          <w:color w:val="00B050"/>
        </w:rPr>
      </w:pPr>
      <w:bookmarkStart w:id="0" w:name="OLE_LINK45"/>
      <w:bookmarkStart w:id="1" w:name="OLE_LINK7"/>
      <w:r>
        <w:rPr>
          <w:rFonts w:hint="eastAsia"/>
          <w:color w:val="00B050"/>
        </w:rPr>
        <w:t>requestType=q</w:t>
      </w:r>
      <w:r>
        <w:rPr>
          <w:color w:val="00B050"/>
        </w:rPr>
        <w:t>ueryFlight</w:t>
      </w:r>
      <w:r>
        <w:rPr>
          <w:rFonts w:hint="eastAsia"/>
          <w:color w:val="00B050"/>
        </w:rPr>
        <w:t xml:space="preserve">        //</w:t>
      </w:r>
      <w:r>
        <w:rPr>
          <w:rFonts w:hint="eastAsia"/>
          <w:color w:val="00B050"/>
        </w:rPr>
        <w:t>做航班查询请求，所有</w:t>
      </w:r>
      <w:r>
        <w:rPr>
          <w:rFonts w:hint="eastAsia"/>
          <w:color w:val="00B050"/>
        </w:rPr>
        <w:t>requestType</w:t>
      </w:r>
      <w:r>
        <w:rPr>
          <w:rFonts w:hint="eastAsia"/>
          <w:color w:val="00B050"/>
        </w:rPr>
        <w:t>改为方法名</w:t>
      </w:r>
    </w:p>
    <w:p w:rsidR="00F00B25" w:rsidRDefault="00EB72E8">
      <w:pPr>
        <w:ind w:firstLine="420"/>
        <w:rPr>
          <w:color w:val="0070C0"/>
        </w:rPr>
      </w:pPr>
      <w:bookmarkStart w:id="2" w:name="OLE_LINK46"/>
      <w:bookmarkStart w:id="3" w:name="OLE_LINK47"/>
      <w:r>
        <w:rPr>
          <w:rFonts w:cs="Calibri"/>
          <w:color w:val="0070C0"/>
        </w:rPr>
        <w:t>agencyCode</w:t>
      </w:r>
      <w:bookmarkEnd w:id="2"/>
      <w:bookmarkEnd w:id="3"/>
      <w:r>
        <w:rPr>
          <w:rFonts w:cs="Calibri" w:hint="eastAsia"/>
          <w:color w:val="0070C0"/>
        </w:rPr>
        <w:t>=agencyCodeData    //</w:t>
      </w:r>
      <w:r>
        <w:rPr>
          <w:rFonts w:cs="Calibri" w:hint="eastAsia"/>
          <w:color w:val="0070C0"/>
        </w:rPr>
        <w:t>商家分配给京东的</w:t>
      </w:r>
      <w:r>
        <w:rPr>
          <w:rFonts w:cs="Calibri" w:hint="eastAsia"/>
          <w:color w:val="0070C0"/>
        </w:rPr>
        <w:t>id</w:t>
      </w:r>
      <w:r>
        <w:rPr>
          <w:rFonts w:cs="Calibri" w:hint="eastAsia"/>
          <w:color w:val="0070C0"/>
        </w:rPr>
        <w:t>号</w:t>
      </w:r>
    </w:p>
    <w:p w:rsidR="00F00B25" w:rsidRDefault="00EB72E8">
      <w:pPr>
        <w:ind w:firstLine="420"/>
        <w:rPr>
          <w:color w:val="0070C0"/>
        </w:rPr>
      </w:pPr>
      <w:r>
        <w:rPr>
          <w:rFonts w:hint="eastAsia"/>
          <w:color w:val="0070C0"/>
        </w:rPr>
        <w:t>data=desData                 //</w:t>
      </w:r>
      <w:r>
        <w:rPr>
          <w:rFonts w:hint="eastAsia"/>
          <w:color w:val="0070C0"/>
        </w:rPr>
        <w:t>经加密的业务数据，原文为</w:t>
      </w:r>
      <w:r>
        <w:rPr>
          <w:rFonts w:hint="eastAsia"/>
          <w:color w:val="0070C0"/>
        </w:rPr>
        <w:t>json</w:t>
      </w:r>
      <w:r>
        <w:rPr>
          <w:rFonts w:hint="eastAsia"/>
          <w:color w:val="0070C0"/>
        </w:rPr>
        <w:t>格式</w:t>
      </w:r>
    </w:p>
    <w:p w:rsidR="00F00B25" w:rsidRDefault="00EB72E8">
      <w:pPr>
        <w:ind w:firstLine="420"/>
        <w:rPr>
          <w:color w:val="0070C0"/>
        </w:rPr>
      </w:pPr>
      <w:r>
        <w:rPr>
          <w:rFonts w:hint="eastAsia"/>
          <w:color w:val="0070C0"/>
        </w:rPr>
        <w:t>sign=signData                 //</w:t>
      </w:r>
      <w:r>
        <w:rPr>
          <w:rFonts w:hint="eastAsia"/>
          <w:color w:val="0070C0"/>
        </w:rPr>
        <w:t>数字签名</w:t>
      </w:r>
    </w:p>
    <w:p w:rsidR="00F00B25" w:rsidRDefault="00EB72E8">
      <w:pPr>
        <w:ind w:firstLine="420"/>
        <w:rPr>
          <w:color w:val="0070C0"/>
        </w:rPr>
      </w:pPr>
      <w:r>
        <w:rPr>
          <w:rFonts w:hint="eastAsia"/>
          <w:color w:val="0070C0"/>
        </w:rPr>
        <w:t>timestamp=datetimeData       //</w:t>
      </w:r>
      <w:r>
        <w:rPr>
          <w:rFonts w:hint="eastAsia"/>
          <w:color w:val="0070C0"/>
        </w:rPr>
        <w:t>发出请求时的时间</w:t>
      </w:r>
      <w:r>
        <w:rPr>
          <w:rFonts w:hint="eastAsia"/>
          <w:color w:val="0070C0"/>
        </w:rPr>
        <w:t xml:space="preserve"> yyyy-MM-dd</w:t>
      </w:r>
    </w:p>
    <w:bookmarkEnd w:id="0"/>
    <w:bookmarkEnd w:id="1"/>
    <w:p w:rsidR="00F00B25" w:rsidRDefault="00F00B25">
      <w:pPr>
        <w:ind w:firstLine="420"/>
      </w:pPr>
    </w:p>
    <w:p w:rsidR="00F00B25" w:rsidRDefault="00EB72E8">
      <w:pPr>
        <w:ind w:firstLine="420"/>
        <w:rPr>
          <w:rFonts w:cs="Calibri"/>
          <w:color w:val="0070C0"/>
        </w:rPr>
      </w:pPr>
      <w:bookmarkStart w:id="4" w:name="_GoBack"/>
      <w:r>
        <w:rPr>
          <w:rFonts w:hint="eastAsia"/>
        </w:rPr>
        <w:t>其中</w:t>
      </w:r>
      <w:r>
        <w:rPr>
          <w:rFonts w:cs="Calibri" w:hint="eastAsia"/>
          <w:color w:val="0070C0"/>
        </w:rPr>
        <w:t xml:space="preserve">desData </w:t>
      </w:r>
      <w:r>
        <w:rPr>
          <w:rFonts w:cs="Calibri" w:hint="eastAsia"/>
          <w:color w:val="0070C0"/>
        </w:rPr>
        <w:t>为经加密后的业务数据，原文为</w:t>
      </w:r>
      <w:r>
        <w:rPr>
          <w:rFonts w:cs="Calibri" w:hint="eastAsia"/>
          <w:color w:val="0070C0"/>
        </w:rPr>
        <w:t>json</w:t>
      </w:r>
      <w:r>
        <w:rPr>
          <w:rFonts w:cs="Calibri" w:hint="eastAsia"/>
          <w:color w:val="0070C0"/>
        </w:rPr>
        <w:t>格式。合作双方需要统一一个加密用的</w:t>
      </w:r>
      <w:r>
        <w:rPr>
          <w:rFonts w:cs="Calibri" w:hint="eastAsia"/>
          <w:color w:val="0070C0"/>
        </w:rPr>
        <w:t>key,</w:t>
      </w:r>
      <w:r>
        <w:rPr>
          <w:rFonts w:cs="Calibri" w:hint="eastAsia"/>
          <w:color w:val="0070C0"/>
        </w:rPr>
        <w:t>请求方用该</w:t>
      </w:r>
      <w:r>
        <w:rPr>
          <w:rFonts w:cs="Calibri" w:hint="eastAsia"/>
          <w:color w:val="0070C0"/>
        </w:rPr>
        <w:t>key</w:t>
      </w:r>
      <w:r>
        <w:rPr>
          <w:rFonts w:cs="Calibri" w:hint="eastAsia"/>
          <w:color w:val="0070C0"/>
        </w:rPr>
        <w:t>做加密，接收方使用该</w:t>
      </w:r>
      <w:r>
        <w:rPr>
          <w:rFonts w:cs="Calibri" w:hint="eastAsia"/>
          <w:color w:val="0070C0"/>
        </w:rPr>
        <w:t>key</w:t>
      </w:r>
      <w:r>
        <w:rPr>
          <w:rFonts w:cs="Calibri" w:hint="eastAsia"/>
          <w:color w:val="0070C0"/>
        </w:rPr>
        <w:t>做解密。</w:t>
      </w:r>
    </w:p>
    <w:p w:rsidR="00F00B25" w:rsidRDefault="00EB72E8">
      <w:pPr>
        <w:ind w:firstLine="420"/>
        <w:rPr>
          <w:color w:val="0070C0"/>
        </w:rPr>
      </w:pPr>
      <w:bookmarkStart w:id="5" w:name="OLE_LINK15"/>
      <w:bookmarkStart w:id="6" w:name="OLE_LINK8"/>
      <w:r>
        <w:rPr>
          <w:rFonts w:hint="eastAsia"/>
          <w:color w:val="0070C0"/>
        </w:rPr>
        <w:t xml:space="preserve">signData </w:t>
      </w:r>
      <w:r>
        <w:rPr>
          <w:rFonts w:hint="eastAsia"/>
          <w:color w:val="0070C0"/>
        </w:rPr>
        <w:t>为</w:t>
      </w:r>
      <w:r>
        <w:rPr>
          <w:rFonts w:hint="eastAsia"/>
          <w:color w:val="0070C0"/>
        </w:rPr>
        <w:t xml:space="preserve"> (requestType</w:t>
      </w:r>
      <w:r>
        <w:rPr>
          <w:rFonts w:hint="eastAsia"/>
          <w:color w:val="0070C0"/>
        </w:rPr>
        <w:t>的值</w:t>
      </w:r>
      <w:r>
        <w:rPr>
          <w:rFonts w:hint="eastAsia"/>
          <w:color w:val="0070C0"/>
        </w:rPr>
        <w:t xml:space="preserve"> + </w:t>
      </w:r>
      <w:r>
        <w:rPr>
          <w:rFonts w:cs="Calibri"/>
          <w:color w:val="0070C0"/>
        </w:rPr>
        <w:t>agencyCode</w:t>
      </w:r>
      <w:r>
        <w:rPr>
          <w:rFonts w:cs="Calibri" w:hint="eastAsia"/>
          <w:color w:val="0070C0"/>
        </w:rPr>
        <w:t>的值</w:t>
      </w:r>
      <w:r>
        <w:rPr>
          <w:rFonts w:cs="Calibri" w:hint="eastAsia"/>
          <w:color w:val="0070C0"/>
        </w:rPr>
        <w:t xml:space="preserve"> + </w:t>
      </w:r>
      <w:r>
        <w:rPr>
          <w:rFonts w:hint="eastAsia"/>
          <w:color w:val="0070C0"/>
        </w:rPr>
        <w:t xml:space="preserve"> desData  + timestamp</w:t>
      </w:r>
      <w:r>
        <w:rPr>
          <w:rFonts w:hint="eastAsia"/>
          <w:color w:val="0070C0"/>
        </w:rPr>
        <w:t>串</w:t>
      </w:r>
      <w:r>
        <w:rPr>
          <w:rFonts w:hint="eastAsia"/>
          <w:color w:val="0070C0"/>
        </w:rPr>
        <w:t xml:space="preserve"> + md5key) </w:t>
      </w:r>
      <w:r>
        <w:rPr>
          <w:rFonts w:hint="eastAsia"/>
          <w:color w:val="0070C0"/>
        </w:rPr>
        <w:t>的</w:t>
      </w:r>
      <w:r>
        <w:rPr>
          <w:rFonts w:hint="eastAsia"/>
          <w:color w:val="0070C0"/>
        </w:rPr>
        <w:t xml:space="preserve"> MD5</w:t>
      </w:r>
      <w:r>
        <w:rPr>
          <w:rFonts w:hint="eastAsia"/>
          <w:color w:val="0070C0"/>
        </w:rPr>
        <w:t>签名。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合作双方也需要统一一个签名用的</w:t>
      </w:r>
      <w:r>
        <w:rPr>
          <w:rFonts w:hint="eastAsia"/>
          <w:color w:val="0070C0"/>
        </w:rPr>
        <w:t>key</w:t>
      </w:r>
      <w:r>
        <w:rPr>
          <w:rFonts w:hint="eastAsia"/>
          <w:color w:val="0070C0"/>
        </w:rPr>
        <w:t>做</w:t>
      </w:r>
      <w:r>
        <w:rPr>
          <w:rFonts w:hint="eastAsia"/>
          <w:color w:val="0070C0"/>
        </w:rPr>
        <w:t>md5</w:t>
      </w:r>
      <w:r>
        <w:rPr>
          <w:rFonts w:hint="eastAsia"/>
          <w:color w:val="0070C0"/>
        </w:rPr>
        <w:t>签名，可以和</w:t>
      </w:r>
      <w:r>
        <w:rPr>
          <w:rFonts w:hint="eastAsia"/>
          <w:color w:val="0070C0"/>
        </w:rPr>
        <w:t>DES</w:t>
      </w:r>
      <w:r>
        <w:rPr>
          <w:rFonts w:hint="eastAsia"/>
          <w:color w:val="0070C0"/>
        </w:rPr>
        <w:t>加密使用同一个</w:t>
      </w:r>
      <w:r>
        <w:rPr>
          <w:rFonts w:hint="eastAsia"/>
          <w:color w:val="0070C0"/>
        </w:rPr>
        <w:t>key(</w:t>
      </w:r>
      <w:r>
        <w:rPr>
          <w:rFonts w:hint="eastAsia"/>
          <w:color w:val="0070C0"/>
        </w:rPr>
        <w:t>原则上需要不同的</w:t>
      </w:r>
      <w:r>
        <w:rPr>
          <w:rFonts w:hint="eastAsia"/>
          <w:color w:val="0070C0"/>
        </w:rPr>
        <w:t>key)</w:t>
      </w:r>
      <w:bookmarkEnd w:id="5"/>
      <w:bookmarkEnd w:id="6"/>
      <w:r>
        <w:rPr>
          <w:rFonts w:hint="eastAsia"/>
          <w:color w:val="0070C0"/>
        </w:rPr>
        <w:t>。</w:t>
      </w:r>
    </w:p>
    <w:bookmarkEnd w:id="4"/>
    <w:p w:rsidR="00F00B25" w:rsidRDefault="00EB72E8">
      <w:pPr>
        <w:pStyle w:val="HTML"/>
        <w:shd w:val="clear" w:color="auto" w:fill="2B2B2B"/>
        <w:rPr>
          <w:rFonts w:ascii="Monospaced" w:hAnsi="Monospaced" w:hint="eastAsia"/>
          <w:sz w:val="18"/>
          <w:szCs w:val="18"/>
          <w:lang w:val="en-US"/>
        </w:rPr>
      </w:pPr>
      <w:r>
        <w:rPr>
          <w:rFonts w:ascii="Monospaced" w:hAnsi="Monospaced"/>
          <w:color w:val="A9B7C6"/>
          <w:sz w:val="18"/>
          <w:szCs w:val="18"/>
          <w:shd w:val="clear" w:color="auto" w:fill="2B2B2B"/>
          <w:lang w:val="en-US"/>
        </w:rPr>
        <w:t xml:space="preserve">String sign = </w:t>
      </w:r>
      <w:r>
        <w:rPr>
          <w:rFonts w:ascii="Monospaced" w:hAnsi="Monospaced"/>
          <w:color w:val="CC7832"/>
          <w:sz w:val="18"/>
          <w:szCs w:val="18"/>
          <w:shd w:val="clear" w:color="auto" w:fill="2B2B2B"/>
          <w:lang w:val="en-US"/>
        </w:rPr>
        <w:t xml:space="preserve">new </w:t>
      </w:r>
      <w:r>
        <w:rPr>
          <w:rFonts w:ascii="Monospaced" w:hAnsi="Monospaced"/>
          <w:color w:val="A9B7C6"/>
          <w:sz w:val="18"/>
          <w:szCs w:val="18"/>
          <w:shd w:val="clear" w:color="auto" w:fill="2B2B2B"/>
          <w:lang w:val="en-US"/>
        </w:rPr>
        <w:t>MD5().</w:t>
      </w:r>
      <w:r>
        <w:rPr>
          <w:rFonts w:ascii="Monospaced" w:hAnsi="Monospaced"/>
          <w:i/>
          <w:iCs/>
          <w:color w:val="A9B7C6"/>
          <w:sz w:val="18"/>
          <w:szCs w:val="18"/>
          <w:shd w:val="clear" w:color="auto" w:fill="2B2B2B"/>
          <w:lang w:val="en-US"/>
        </w:rPr>
        <w:t>getMD5ofStr</w:t>
      </w:r>
      <w:r>
        <w:rPr>
          <w:rFonts w:ascii="Monospaced" w:hAnsi="Monospaced"/>
          <w:color w:val="A9B7C6"/>
          <w:sz w:val="18"/>
          <w:szCs w:val="18"/>
          <w:shd w:val="clear" w:color="auto" w:fill="2B2B2B"/>
          <w:lang w:val="en-US"/>
        </w:rPr>
        <w:t>(</w:t>
      </w:r>
      <w:r>
        <w:rPr>
          <w:rFonts w:ascii="Monospaced" w:hAnsi="Monospaced" w:hint="eastAsia"/>
          <w:color w:val="A9B7C6"/>
          <w:sz w:val="18"/>
          <w:szCs w:val="18"/>
          <w:shd w:val="clear" w:color="auto" w:fill="2B2B2B"/>
          <w:lang w:val="en-US"/>
        </w:rPr>
        <w:t>signData</w:t>
      </w:r>
      <w:r>
        <w:rPr>
          <w:rFonts w:ascii="Monospaced" w:hAnsi="Monospaced"/>
          <w:color w:val="CC7832"/>
          <w:sz w:val="18"/>
          <w:szCs w:val="18"/>
          <w:shd w:val="clear" w:color="auto" w:fill="2B2B2B"/>
          <w:lang w:val="en-US"/>
        </w:rPr>
        <w:t>,</w:t>
      </w:r>
      <w:r>
        <w:rPr>
          <w:rFonts w:ascii="Monospaced" w:hAnsi="Monospaced"/>
          <w:color w:val="A5C25C"/>
          <w:sz w:val="18"/>
          <w:szCs w:val="18"/>
          <w:shd w:val="clear" w:color="auto" w:fill="2B2B2B"/>
          <w:lang w:val="en-US"/>
        </w:rPr>
        <w:t>"GBK"</w:t>
      </w:r>
      <w:r>
        <w:rPr>
          <w:rFonts w:ascii="Monospaced" w:hAnsi="Monospaced"/>
          <w:color w:val="A9B7C6"/>
          <w:sz w:val="18"/>
          <w:szCs w:val="18"/>
          <w:shd w:val="clear" w:color="auto" w:fill="2B2B2B"/>
          <w:lang w:val="en-US"/>
        </w:rPr>
        <w:t>).toLowerCase()</w:t>
      </w:r>
      <w:r>
        <w:rPr>
          <w:rFonts w:ascii="Monospaced" w:hAnsi="Monospaced"/>
          <w:color w:val="CC7832"/>
          <w:sz w:val="18"/>
          <w:szCs w:val="18"/>
          <w:shd w:val="clear" w:color="auto" w:fill="2B2B2B"/>
          <w:lang w:val="en-US"/>
        </w:rPr>
        <w:t>;</w:t>
      </w:r>
    </w:p>
    <w:p w:rsidR="00F00B25" w:rsidRDefault="00F00B25">
      <w:pPr>
        <w:ind w:firstLine="420"/>
        <w:rPr>
          <w:color w:val="0070C0"/>
        </w:rPr>
      </w:pPr>
    </w:p>
    <w:p w:rsidR="00F00B25" w:rsidRDefault="00F00B25">
      <w:pPr>
        <w:ind w:firstLine="420"/>
        <w:rPr>
          <w:color w:val="0070C0"/>
        </w:rPr>
      </w:pPr>
    </w:p>
    <w:p w:rsidR="00F00B25" w:rsidRDefault="00EB72E8">
      <w:pPr>
        <w:pStyle w:val="3"/>
        <w:numPr>
          <w:ilvl w:val="0"/>
          <w:numId w:val="2"/>
        </w:numPr>
      </w:pPr>
      <w:r>
        <w:rPr>
          <w:rFonts w:hint="eastAsia"/>
        </w:rPr>
        <w:t>响应</w:t>
      </w:r>
    </w:p>
    <w:p w:rsidR="00F00B25" w:rsidRDefault="00EB72E8">
      <w:pPr>
        <w:ind w:left="420"/>
      </w:pPr>
      <w:r>
        <w:rPr>
          <w:rFonts w:hint="eastAsia"/>
        </w:rPr>
        <w:t>所有请求都需要返回响应消息，并且所有响应数据都要包含以下表格中的参数。在业务接口的描述中，响应消息已默认包含。响应消息需要</w:t>
      </w:r>
      <w:r>
        <w:rPr>
          <w:rFonts w:hint="eastAsia"/>
        </w:rPr>
        <w:t>DES</w:t>
      </w:r>
      <w:r>
        <w:rPr>
          <w:rFonts w:hint="eastAsia"/>
        </w:rPr>
        <w:t>加密传输。</w:t>
      </w:r>
    </w:p>
    <w:p w:rsidR="00F00B25" w:rsidRDefault="00F00B25">
      <w:pPr>
        <w:ind w:left="420"/>
      </w:pPr>
    </w:p>
    <w:p w:rsidR="00F00B25" w:rsidRDefault="00EB72E8">
      <w:pPr>
        <w:ind w:firstLine="420"/>
      </w:pPr>
      <w:r>
        <w:rPr>
          <w:rFonts w:hint="eastAsia"/>
        </w:rPr>
        <w:t>主要概念：</w:t>
      </w:r>
    </w:p>
    <w:p w:rsidR="00F00B25" w:rsidRDefault="00F00B25">
      <w:pPr>
        <w:ind w:firstLine="420"/>
      </w:pPr>
    </w:p>
    <w:p w:rsidR="00F00B25" w:rsidRDefault="00EB72E8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响应类型：响应方返回的具体业务操作，各业务接口根据该值区分。取值必须和请求方的“请求类型</w:t>
      </w:r>
      <w:r>
        <w:rPr>
          <w:rFonts w:hint="eastAsia"/>
        </w:rPr>
        <w:t>(requestType)</w:t>
      </w:r>
      <w:r>
        <w:rPr>
          <w:rFonts w:hint="eastAsia"/>
        </w:rPr>
        <w:t>”一致。</w:t>
      </w:r>
    </w:p>
    <w:p w:rsidR="00F00B25" w:rsidRDefault="00EB72E8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代理号：请求方分配给响应方的</w:t>
      </w:r>
      <w:r>
        <w:rPr>
          <w:rFonts w:hint="eastAsia"/>
        </w:rPr>
        <w:t xml:space="preserve">id </w:t>
      </w:r>
      <w:r>
        <w:rPr>
          <w:rFonts w:hint="eastAsia"/>
        </w:rPr>
        <w:t>。</w:t>
      </w:r>
    </w:p>
    <w:p w:rsidR="00F00B25" w:rsidRDefault="00F00B25"/>
    <w:p w:rsidR="00F00B25" w:rsidRDefault="00F00B25">
      <w:pPr>
        <w:ind w:left="420"/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134"/>
        <w:gridCol w:w="851"/>
        <w:gridCol w:w="2318"/>
      </w:tblGrid>
      <w:tr w:rsidR="00F00B25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F00B25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pStyle w:val="p0"/>
              <w:rPr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agencyCode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rPr>
                <w:rFonts w:hint="eastAsia"/>
              </w:rPr>
              <w:t>代理号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F00B25">
            <w:pPr>
              <w:jc w:val="center"/>
              <w:rPr>
                <w:rFonts w:cs="Calibri"/>
                <w:szCs w:val="21"/>
              </w:rPr>
            </w:pP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left"/>
              <w:rPr>
                <w:rFonts w:cs="Calibri"/>
                <w:szCs w:val="21"/>
              </w:rPr>
            </w:pPr>
            <w:r>
              <w:rPr>
                <w:rFonts w:hint="eastAsia"/>
              </w:rPr>
              <w:t>请求方分配给响应方的</w:t>
            </w:r>
            <w:r>
              <w:rPr>
                <w:rFonts w:hint="eastAsia"/>
              </w:rPr>
              <w:t>id</w:t>
            </w:r>
          </w:p>
        </w:tc>
      </w:tr>
      <w:tr w:rsidR="00F00B25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pStyle w:val="p0"/>
              <w:rPr>
                <w:b/>
                <w:bCs/>
              </w:rPr>
            </w:pPr>
            <w:bookmarkStart w:id="7" w:name="OLE_LINK43"/>
            <w:bookmarkStart w:id="8" w:name="OLE_LINK44"/>
            <w:r>
              <w:rPr>
                <w:rFonts w:hint="eastAsia"/>
                <w:b/>
                <w:bCs/>
              </w:rPr>
              <w:t>responseType</w:t>
            </w:r>
            <w:bookmarkEnd w:id="7"/>
            <w:bookmarkEnd w:id="8"/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rPr>
                <w:rFonts w:hint="eastAsia"/>
              </w:rPr>
              <w:t>响应类型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取值为请求方</w:t>
            </w:r>
            <w:r>
              <w:rPr>
                <w:rFonts w:hint="eastAsia"/>
                <w:color w:val="0070C0"/>
              </w:rPr>
              <w:t>requestType</w:t>
            </w:r>
            <w:r>
              <w:rPr>
                <w:rFonts w:hint="eastAsia"/>
              </w:rPr>
              <w:t>的值</w:t>
            </w:r>
          </w:p>
        </w:tc>
      </w:tr>
      <w:tr w:rsidR="00F00B25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pStyle w:val="p0"/>
              <w:rPr>
                <w:b/>
                <w:bCs/>
              </w:rPr>
            </w:pPr>
            <w:r>
              <w:rPr>
                <w:b/>
                <w:bCs/>
              </w:rPr>
              <w:t>responseCode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t>响应代码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F00B25">
            <w:pPr>
              <w:jc w:val="left"/>
              <w:rPr>
                <w:rFonts w:cs="Calibri"/>
                <w:szCs w:val="21"/>
              </w:rPr>
            </w:pPr>
          </w:p>
        </w:tc>
      </w:tr>
      <w:tr w:rsidR="00F00B25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pStyle w:val="p0"/>
              <w:rPr>
                <w:b/>
                <w:bCs/>
              </w:rPr>
            </w:pPr>
            <w:r>
              <w:rPr>
                <w:b/>
                <w:bCs/>
              </w:rPr>
              <w:t>responseMessage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t>消息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F00B25">
            <w:pPr>
              <w:pStyle w:val="p0"/>
            </w:pPr>
          </w:p>
        </w:tc>
      </w:tr>
    </w:tbl>
    <w:p w:rsidR="00F00B25" w:rsidRDefault="00F00B25">
      <w:pPr>
        <w:pStyle w:val="13"/>
        <w:ind w:left="840" w:firstLineChars="0" w:firstLine="0"/>
      </w:pPr>
    </w:p>
    <w:p w:rsidR="00F00B25" w:rsidRDefault="00F00B25">
      <w:pPr>
        <w:pStyle w:val="13"/>
        <w:ind w:left="840" w:firstLineChars="0" w:firstLine="0"/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F00B25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响应代码</w:t>
            </w:r>
          </w:p>
        </w:tc>
        <w:tc>
          <w:tcPr>
            <w:tcW w:w="699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消息</w:t>
            </w:r>
          </w:p>
        </w:tc>
      </w:tr>
      <w:tr w:rsidR="00F00B25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0000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t>成功</w:t>
            </w:r>
          </w:p>
        </w:tc>
      </w:tr>
      <w:tr w:rsidR="00F00B25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0001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t>无效的</w:t>
            </w:r>
            <w:r>
              <w:t>agencyCode</w:t>
            </w:r>
          </w:p>
        </w:tc>
      </w:tr>
      <w:tr w:rsidR="00F00B25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0002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t>未授权的</w:t>
            </w:r>
            <w:r>
              <w:t>IP</w:t>
            </w:r>
            <w:r>
              <w:t>地址</w:t>
            </w:r>
          </w:p>
        </w:tc>
      </w:tr>
      <w:tr w:rsidR="00F00B25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0003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t>签名错误</w:t>
            </w:r>
          </w:p>
        </w:tc>
      </w:tr>
      <w:tr w:rsidR="00F00B25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0004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t>授权已经过期</w:t>
            </w:r>
          </w:p>
        </w:tc>
      </w:tr>
      <w:tr w:rsidR="00F00B25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0005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t>未授权接口访问</w:t>
            </w:r>
          </w:p>
        </w:tc>
      </w:tr>
      <w:tr w:rsidR="00F00B25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0009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t>接口异常</w:t>
            </w:r>
          </w:p>
        </w:tc>
      </w:tr>
      <w:tr w:rsidR="00F00B25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0010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rPr>
                <w:rFonts w:hint="eastAsia"/>
              </w:rPr>
              <w:t>支付失败</w:t>
            </w:r>
          </w:p>
        </w:tc>
      </w:tr>
      <w:tr w:rsidR="00F00B25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hint="eastAsia"/>
                <w:b/>
              </w:rPr>
              <w:t>0011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rPr>
                <w:rFonts w:hint="eastAsia"/>
              </w:rPr>
              <w:t>商家没有航班数据返回</w:t>
            </w:r>
          </w:p>
        </w:tc>
      </w:tr>
      <w:tr w:rsidR="00F00B25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0012 </w:t>
            </w:r>
          </w:p>
        </w:tc>
        <w:tc>
          <w:tcPr>
            <w:tcW w:w="6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rPr>
                <w:rFonts w:hint="eastAsia"/>
              </w:rPr>
              <w:t>没有航线</w:t>
            </w:r>
          </w:p>
        </w:tc>
      </w:tr>
      <w:tr w:rsidR="00F00B25"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0013 </w:t>
            </w:r>
          </w:p>
        </w:tc>
        <w:tc>
          <w:tcPr>
            <w:tcW w:w="6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00B25" w:rsidRDefault="00EB72E8">
            <w:pPr>
              <w:pStyle w:val="p0"/>
            </w:pPr>
            <w:r>
              <w:rPr>
                <w:rFonts w:hint="eastAsia"/>
              </w:rPr>
              <w:t>参数异常</w:t>
            </w:r>
          </w:p>
        </w:tc>
      </w:tr>
    </w:tbl>
    <w:p w:rsidR="00F00B25" w:rsidRDefault="00F00B25">
      <w:pPr>
        <w:pStyle w:val="13"/>
        <w:ind w:left="840" w:firstLineChars="0" w:firstLine="0"/>
      </w:pPr>
    </w:p>
    <w:p w:rsidR="00F00B25" w:rsidRDefault="00EB72E8">
      <w:pPr>
        <w:pStyle w:val="1"/>
      </w:pPr>
      <w:r>
        <w:rPr>
          <w:rFonts w:hint="eastAsia"/>
        </w:rPr>
        <w:t>信息安全</w:t>
      </w:r>
    </w:p>
    <w:p w:rsidR="00F00B25" w:rsidRDefault="00EB72E8">
      <w:pPr>
        <w:ind w:left="425"/>
      </w:pPr>
      <w:r>
        <w:rPr>
          <w:rFonts w:hint="eastAsia"/>
        </w:rPr>
        <w:t>为了保证数据的安全性，业务数据须按照加密</w:t>
      </w:r>
      <w:r>
        <w:rPr>
          <w:rFonts w:hint="eastAsia"/>
        </w:rPr>
        <w:t>+</w:t>
      </w:r>
      <w:r>
        <w:rPr>
          <w:rFonts w:hint="eastAsia"/>
        </w:rPr>
        <w:t>签名的方式传输，</w:t>
      </w:r>
      <w:r>
        <w:rPr>
          <w:rFonts w:hint="eastAsia"/>
        </w:rPr>
        <w:t>sign=MD5</w:t>
      </w:r>
      <w:r>
        <w:rPr>
          <w:rFonts w:hint="eastAsia"/>
        </w:rPr>
        <w:t>（</w:t>
      </w:r>
      <w:r>
        <w:rPr>
          <w:rFonts w:hint="eastAsia"/>
        </w:rPr>
        <w:t>DES</w:t>
      </w:r>
      <w:r>
        <w:rPr>
          <w:rFonts w:hint="eastAsia"/>
        </w:rPr>
        <w:t>（</w:t>
      </w:r>
      <w:r>
        <w:rPr>
          <w:rFonts w:hint="eastAsia"/>
        </w:rPr>
        <w:t>requestData,desKey</w:t>
      </w:r>
      <w:r>
        <w:rPr>
          <w:rFonts w:hint="eastAsia"/>
        </w:rPr>
        <w:t>）</w:t>
      </w:r>
      <w:r>
        <w:rPr>
          <w:rFonts w:hint="eastAsia"/>
        </w:rPr>
        <w:t xml:space="preserve"> + md5Key</w:t>
      </w:r>
      <w:r>
        <w:rPr>
          <w:rFonts w:hint="eastAsia"/>
        </w:rPr>
        <w:t>）。京东可提供具体的加密及解密工具类（只针对</w:t>
      </w:r>
      <w:r>
        <w:rPr>
          <w:rFonts w:hint="eastAsia"/>
        </w:rPr>
        <w:t>DES</w:t>
      </w:r>
      <w:r>
        <w:rPr>
          <w:rFonts w:hint="eastAsia"/>
        </w:rPr>
        <w:t>加解密，</w:t>
      </w:r>
      <w:r>
        <w:rPr>
          <w:rFonts w:hint="eastAsia"/>
        </w:rPr>
        <w:t>java</w:t>
      </w:r>
      <w:r>
        <w:rPr>
          <w:rFonts w:hint="eastAsia"/>
        </w:rPr>
        <w:t>版）。</w:t>
      </w:r>
    </w:p>
    <w:p w:rsidR="00F00B25" w:rsidRDefault="00F00B25">
      <w:pPr>
        <w:ind w:left="425"/>
      </w:pPr>
    </w:p>
    <w:p w:rsidR="00F00B25" w:rsidRDefault="00EB72E8">
      <w:pPr>
        <w:pStyle w:val="1"/>
      </w:pPr>
      <w:r>
        <w:rPr>
          <w:rFonts w:hint="eastAsia"/>
        </w:rPr>
        <w:t>接口范围</w:t>
      </w:r>
    </w:p>
    <w:p w:rsidR="00F00B25" w:rsidRDefault="00EB72E8">
      <w:pPr>
        <w:pStyle w:val="2"/>
      </w:pPr>
      <w:r>
        <w:rPr>
          <w:rFonts w:hint="eastAsia"/>
        </w:rPr>
        <w:t>京东提供的服务接口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2"/>
        <w:gridCol w:w="7060"/>
      </w:tblGrid>
      <w:tr w:rsidR="00F00B25"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序号</w:t>
            </w: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接口名称</w:t>
            </w:r>
          </w:p>
        </w:tc>
      </w:tr>
      <w:tr w:rsidR="00F00B25">
        <w:tc>
          <w:tcPr>
            <w:tcW w:w="14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1</w:t>
            </w:r>
          </w:p>
        </w:tc>
        <w:tc>
          <w:tcPr>
            <w:tcW w:w="7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32625D">
            <w:pPr>
              <w:rPr>
                <w:rFonts w:cs="Calibri"/>
              </w:rPr>
            </w:pPr>
            <w:r>
              <w:rPr>
                <w:rFonts w:cs="Calibri" w:hint="eastAsia"/>
              </w:rPr>
              <w:t>航班查询</w:t>
            </w:r>
          </w:p>
        </w:tc>
      </w:tr>
    </w:tbl>
    <w:p w:rsidR="00667231" w:rsidRDefault="00667231" w:rsidP="00667231"/>
    <w:p w:rsidR="00F00B25" w:rsidRDefault="00EB72E8">
      <w:pPr>
        <w:pStyle w:val="2"/>
      </w:pPr>
      <w:r>
        <w:rPr>
          <w:rFonts w:hint="eastAsia"/>
        </w:rPr>
        <w:lastRenderedPageBreak/>
        <w:t>商家提供的服务接口</w:t>
      </w: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7060"/>
      </w:tblGrid>
      <w:tr w:rsidR="00F00B25"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序号</w:t>
            </w: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接口名称</w:t>
            </w:r>
          </w:p>
        </w:tc>
      </w:tr>
      <w:tr w:rsidR="00F00B25">
        <w:tc>
          <w:tcPr>
            <w:tcW w:w="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1</w:t>
            </w:r>
          </w:p>
        </w:tc>
        <w:tc>
          <w:tcPr>
            <w:tcW w:w="7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667231">
            <w:pPr>
              <w:rPr>
                <w:rFonts w:cs="Calibri"/>
              </w:rPr>
            </w:pPr>
            <w:r>
              <w:rPr>
                <w:rFonts w:cs="Calibri" w:hint="eastAsia"/>
              </w:rPr>
              <w:t>无</w:t>
            </w:r>
          </w:p>
        </w:tc>
      </w:tr>
    </w:tbl>
    <w:p w:rsidR="00F00B25" w:rsidRDefault="00F00B25"/>
    <w:p w:rsidR="00F00B25" w:rsidRDefault="00EB72E8">
      <w:pPr>
        <w:pStyle w:val="1"/>
      </w:pPr>
      <w:r>
        <w:rPr>
          <w:rFonts w:hint="eastAsia"/>
        </w:rPr>
        <w:t>业务接口</w:t>
      </w:r>
    </w:p>
    <w:p w:rsidR="00F00B25" w:rsidRDefault="00EB72E8">
      <w:pPr>
        <w:pStyle w:val="2"/>
        <w:rPr>
          <w:rFonts w:ascii="Calibri" w:hAnsi="Calibri" w:cs="Calibri"/>
        </w:rPr>
      </w:pPr>
      <w:r>
        <w:rPr>
          <w:rFonts w:ascii="Calibri" w:hAnsi="Calibri" w:cs="Calibri"/>
        </w:rPr>
        <w:t>航班查询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00B2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接口名称</w:t>
            </w:r>
          </w:p>
        </w:tc>
        <w:tc>
          <w:tcPr>
            <w:tcW w:w="685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航班查询接口</w:t>
            </w:r>
          </w:p>
        </w:tc>
      </w:tr>
      <w:tr w:rsidR="00F00B25">
        <w:tc>
          <w:tcPr>
            <w:tcW w:w="16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接口方向</w:t>
            </w:r>
          </w:p>
        </w:tc>
        <w:tc>
          <w:tcPr>
            <w:tcW w:w="6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F00B25">
            <w:pPr>
              <w:rPr>
                <w:rFonts w:cs="Calibri"/>
              </w:rPr>
            </w:pPr>
          </w:p>
        </w:tc>
      </w:tr>
      <w:tr w:rsidR="00F00B25">
        <w:tc>
          <w:tcPr>
            <w:tcW w:w="16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left"/>
              <w:rPr>
                <w:rFonts w:cs="Calibri"/>
                <w:b/>
                <w:bCs/>
              </w:rPr>
            </w:pPr>
            <w:r>
              <w:rPr>
                <w:rFonts w:hint="eastAsia"/>
                <w:b/>
              </w:rPr>
              <w:t>requestType</w:t>
            </w:r>
          </w:p>
        </w:tc>
        <w:tc>
          <w:tcPr>
            <w:tcW w:w="6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 w:rsidP="00C23F00">
            <w:pPr>
              <w:rPr>
                <w:rFonts w:cs="Calibri"/>
                <w:b/>
                <w:color w:val="FF0000"/>
              </w:rPr>
            </w:pPr>
            <w:bookmarkStart w:id="9" w:name="OLE_LINK51"/>
            <w:bookmarkStart w:id="10" w:name="OLE_LINK50"/>
            <w:r>
              <w:rPr>
                <w:rFonts w:hint="eastAsia"/>
                <w:b/>
                <w:color w:val="FF0000"/>
              </w:rPr>
              <w:t>q</w:t>
            </w:r>
            <w:r>
              <w:rPr>
                <w:b/>
                <w:color w:val="FF0000"/>
              </w:rPr>
              <w:t>ueryFlight</w:t>
            </w:r>
            <w:bookmarkEnd w:id="9"/>
            <w:bookmarkEnd w:id="10"/>
            <w:r>
              <w:rPr>
                <w:rFonts w:hint="eastAsia"/>
                <w:b/>
                <w:color w:val="FF0000"/>
              </w:rPr>
              <w:t xml:space="preserve"> </w:t>
            </w:r>
          </w:p>
        </w:tc>
      </w:tr>
      <w:tr w:rsidR="00F00B25">
        <w:tc>
          <w:tcPr>
            <w:tcW w:w="16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接口测试地址</w:t>
            </w:r>
          </w:p>
        </w:tc>
        <w:tc>
          <w:tcPr>
            <w:tcW w:w="6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F00B25">
            <w:pPr>
              <w:rPr>
                <w:rFonts w:cs="Calibri"/>
              </w:rPr>
            </w:pPr>
          </w:p>
        </w:tc>
      </w:tr>
      <w:tr w:rsidR="00F00B25">
        <w:tc>
          <w:tcPr>
            <w:tcW w:w="16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jc w:val="left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接口生产地址</w:t>
            </w:r>
          </w:p>
        </w:tc>
        <w:tc>
          <w:tcPr>
            <w:tcW w:w="68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F00B25">
            <w:pPr>
              <w:rPr>
                <w:rFonts w:cs="Calibri"/>
              </w:rPr>
            </w:pPr>
          </w:p>
        </w:tc>
      </w:tr>
    </w:tbl>
    <w:p w:rsidR="00F00B25" w:rsidRDefault="00F00B25">
      <w:pPr>
        <w:rPr>
          <w:rFonts w:cs="Calibri"/>
        </w:rPr>
      </w:pPr>
    </w:p>
    <w:p w:rsidR="00F00B25" w:rsidRDefault="00764F95" w:rsidP="00764F95">
      <w:pPr>
        <w:pStyle w:val="3"/>
      </w:pPr>
      <w:r w:rsidRPr="00764F95">
        <w:t>TTSQueryFlightRequest</w:t>
      </w:r>
      <w:r w:rsidR="00EB72E8">
        <w:t>对象</w:t>
      </w:r>
      <w:r w:rsidR="00EB72E8">
        <w:rPr>
          <w:rFonts w:hint="eastAsia"/>
        </w:rPr>
        <w:t xml:space="preserve"> </w:t>
      </w:r>
      <w:r w:rsidR="00EB72E8">
        <w:rPr>
          <w:rFonts w:hint="eastAsia"/>
        </w:rPr>
        <w:t>（请求）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1715"/>
        <w:gridCol w:w="939"/>
        <w:gridCol w:w="443"/>
        <w:gridCol w:w="2410"/>
        <w:gridCol w:w="1326"/>
      </w:tblGrid>
      <w:tr w:rsidR="00F00B25" w:rsidTr="00BA71D9"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93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ascii="Cambria" w:hAnsi="Cambria" w:cs="Calibri" w:hint="eastAsia"/>
                <w:b/>
                <w:bCs/>
                <w:szCs w:val="21"/>
              </w:rPr>
              <w:t>商家是否有效（目前同程）</w:t>
            </w:r>
          </w:p>
        </w:tc>
      </w:tr>
      <w:tr w:rsidR="00F00B25" w:rsidTr="001545F0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3F121B" w:rsidRDefault="00EB72E8"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r w:rsidRPr="003F121B">
              <w:rPr>
                <w:rFonts w:cs="Calibri"/>
                <w:b/>
                <w:bCs/>
                <w:kern w:val="0"/>
                <w:szCs w:val="21"/>
              </w:rPr>
              <w:t>orgCity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出发城市三字码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</w:t>
            </w:r>
            <w:r>
              <w:rPr>
                <w:rFonts w:cs="Calibri"/>
                <w:kern w:val="0"/>
                <w:szCs w:val="21"/>
              </w:rPr>
              <w:t>PEK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F00B25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  <w:tr w:rsidR="00F00B25" w:rsidTr="001545F0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3F121B" w:rsidRDefault="00EB72E8">
            <w:pPr>
              <w:pStyle w:val="p0"/>
              <w:jc w:val="left"/>
              <w:rPr>
                <w:b/>
                <w:bCs/>
              </w:rPr>
            </w:pPr>
            <w:r w:rsidRPr="003F121B">
              <w:rPr>
                <w:b/>
                <w:bCs/>
              </w:rPr>
              <w:t>arrCity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抵达城市三字码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</w:t>
            </w:r>
            <w:r>
              <w:rPr>
                <w:rFonts w:cs="Calibri"/>
                <w:kern w:val="0"/>
                <w:szCs w:val="21"/>
              </w:rPr>
              <w:t>SHA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F00B25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  <w:tr w:rsidR="00F00B25" w:rsidTr="001545F0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3F121B" w:rsidRDefault="00EB72E8">
            <w:pPr>
              <w:pStyle w:val="p0"/>
              <w:jc w:val="left"/>
              <w:rPr>
                <w:b/>
                <w:bCs/>
              </w:rPr>
            </w:pPr>
            <w:r w:rsidRPr="003F121B">
              <w:rPr>
                <w:b/>
                <w:bCs/>
              </w:rPr>
              <w:t>depDate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出发日期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格式</w:t>
            </w:r>
            <w:r>
              <w:rPr>
                <w:rFonts w:cs="Calibri"/>
                <w:kern w:val="0"/>
                <w:szCs w:val="21"/>
              </w:rPr>
              <w:t>:“yyyy-MM-dd”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F00B25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  <w:tr w:rsidR="00F00B25" w:rsidTr="003F121B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3F121B" w:rsidRDefault="00EB72E8">
            <w:pPr>
              <w:pStyle w:val="p0"/>
              <w:jc w:val="left"/>
              <w:rPr>
                <w:b/>
                <w:bCs/>
              </w:rPr>
            </w:pPr>
            <w:r w:rsidRPr="003F121B">
              <w:rPr>
                <w:b/>
                <w:bCs/>
              </w:rPr>
              <w:t>depTime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</w:pPr>
            <w:r>
              <w:t>出发时间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格式</w:t>
            </w:r>
            <w:r>
              <w:rPr>
                <w:rFonts w:cs="Calibri"/>
                <w:kern w:val="0"/>
                <w:szCs w:val="21"/>
              </w:rPr>
              <w:t>:“hh:ss</w:t>
            </w:r>
            <w:r>
              <w:rPr>
                <w:rFonts w:cs="Calibri" w:hint="eastAsia"/>
                <w:kern w:val="0"/>
                <w:szCs w:val="21"/>
              </w:rPr>
              <w:t>-hh:ss</w:t>
            </w:r>
            <w:r>
              <w:rPr>
                <w:rFonts w:cs="Calibri"/>
                <w:kern w:val="0"/>
                <w:szCs w:val="21"/>
              </w:rPr>
              <w:t>”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B9756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无传递</w:t>
            </w:r>
          </w:p>
        </w:tc>
      </w:tr>
      <w:tr w:rsidR="00F00B25" w:rsidTr="003F121B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3F121B" w:rsidRDefault="00EB72E8">
            <w:pPr>
              <w:pStyle w:val="p0"/>
              <w:jc w:val="left"/>
              <w:rPr>
                <w:b/>
                <w:bCs/>
                <w:color w:val="974806"/>
              </w:rPr>
            </w:pPr>
            <w:r w:rsidRPr="003F121B">
              <w:rPr>
                <w:b/>
                <w:bCs/>
              </w:rPr>
              <w:t>classNo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</w:pPr>
            <w:r>
              <w:t>舱位代码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a4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舱位代码枚举值：</w:t>
            </w:r>
          </w:p>
          <w:p w:rsidR="00F00B25" w:rsidRDefault="00EB72E8">
            <w:pPr>
              <w:pStyle w:val="a4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Y</w:t>
            </w:r>
            <w:r>
              <w:rPr>
                <w:rFonts w:cs="Calibri"/>
                <w:kern w:val="0"/>
                <w:szCs w:val="21"/>
              </w:rPr>
              <w:t>经济舱</w:t>
            </w:r>
            <w:r>
              <w:rPr>
                <w:rFonts w:cs="Calibri"/>
                <w:kern w:val="0"/>
                <w:szCs w:val="21"/>
              </w:rPr>
              <w:t>,</w:t>
            </w:r>
          </w:p>
          <w:p w:rsidR="00F00B25" w:rsidRDefault="00EB72E8">
            <w:pPr>
              <w:pStyle w:val="a4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 xml:space="preserve">C </w:t>
            </w:r>
            <w:r>
              <w:rPr>
                <w:rFonts w:cs="Calibri"/>
                <w:kern w:val="0"/>
                <w:szCs w:val="21"/>
              </w:rPr>
              <w:t>公务舱</w:t>
            </w:r>
          </w:p>
          <w:p w:rsidR="00F00B25" w:rsidRDefault="00EB72E8">
            <w:pPr>
              <w:pStyle w:val="p0"/>
            </w:pPr>
            <w:r>
              <w:t>F</w:t>
            </w:r>
            <w:r>
              <w:t>头等舱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B97568">
            <w:pPr>
              <w:pStyle w:val="a4"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无传递</w:t>
            </w:r>
          </w:p>
        </w:tc>
      </w:tr>
      <w:tr w:rsidR="00F00B25" w:rsidRPr="00BA71D9" w:rsidTr="003F121B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3F121B" w:rsidRDefault="00EB72E8">
            <w:pPr>
              <w:pStyle w:val="p0"/>
              <w:jc w:val="left"/>
              <w:rPr>
                <w:b/>
              </w:rPr>
            </w:pPr>
            <w:r w:rsidRPr="003F121B">
              <w:rPr>
                <w:b/>
              </w:rPr>
              <w:t>onlySelfPNR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可否更换</w:t>
            </w:r>
            <w:r>
              <w:rPr>
                <w:rFonts w:cs="Calibri"/>
                <w:kern w:val="0"/>
                <w:szCs w:val="21"/>
              </w:rPr>
              <w:t>PNR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Integer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BA71D9" w:rsidRDefault="00EB72E8">
            <w:pPr>
              <w:jc w:val="center"/>
              <w:rPr>
                <w:rFonts w:cs="Calibri"/>
                <w:kern w:val="0"/>
                <w:szCs w:val="21"/>
              </w:rPr>
            </w:pPr>
            <w:r w:rsidRPr="00BA71D9">
              <w:rPr>
                <w:rFonts w:cs="Calibri"/>
                <w:kern w:val="0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BA71D9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0</w:t>
            </w:r>
            <w:r w:rsidR="00EB72E8">
              <w:rPr>
                <w:rFonts w:cs="Calibri"/>
                <w:kern w:val="0"/>
                <w:szCs w:val="21"/>
              </w:rPr>
              <w:t>可以更换</w:t>
            </w:r>
            <w:r w:rsidR="00EB72E8">
              <w:rPr>
                <w:rFonts w:cs="Calibri"/>
                <w:kern w:val="0"/>
                <w:szCs w:val="21"/>
              </w:rPr>
              <w:t>PNR</w:t>
            </w:r>
            <w:r w:rsidR="00EB72E8">
              <w:rPr>
                <w:rFonts w:cs="Calibri"/>
                <w:kern w:val="0"/>
                <w:szCs w:val="21"/>
              </w:rPr>
              <w:t>后出票</w:t>
            </w:r>
          </w:p>
          <w:p w:rsidR="00F00B25" w:rsidRPr="00BA71D9" w:rsidRDefault="00BA71D9" w:rsidP="00BA71D9">
            <w:pPr>
              <w:pStyle w:val="13"/>
              <w:widowControl/>
              <w:ind w:firstLineChars="0" w:firstLine="0"/>
              <w:rPr>
                <w:rFonts w:cs="Calibri"/>
                <w:kern w:val="0"/>
                <w:szCs w:val="21"/>
              </w:rPr>
            </w:pPr>
            <w:r w:rsidRPr="00BA71D9">
              <w:rPr>
                <w:rFonts w:cs="Calibri"/>
                <w:kern w:val="0"/>
                <w:szCs w:val="21"/>
              </w:rPr>
              <w:t xml:space="preserve">1 </w:t>
            </w:r>
            <w:r w:rsidR="00EB72E8" w:rsidRPr="00BA71D9">
              <w:rPr>
                <w:rFonts w:cs="Calibri"/>
                <w:kern w:val="0"/>
                <w:szCs w:val="21"/>
              </w:rPr>
              <w:t>只用自己的</w:t>
            </w:r>
            <w:r w:rsidR="00EB72E8" w:rsidRPr="00BA71D9">
              <w:rPr>
                <w:rFonts w:cs="Calibri"/>
                <w:kern w:val="0"/>
                <w:szCs w:val="21"/>
              </w:rPr>
              <w:t>PNR</w:t>
            </w:r>
            <w:r w:rsidR="00EB72E8" w:rsidRPr="00BA71D9">
              <w:rPr>
                <w:rFonts w:cs="Calibri"/>
                <w:kern w:val="0"/>
                <w:szCs w:val="21"/>
              </w:rPr>
              <w:t>出票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 w:rsidP="00B97568">
            <w:pPr>
              <w:widowControl/>
              <w:rPr>
                <w:rFonts w:cs="Calibri"/>
                <w:kern w:val="0"/>
                <w:szCs w:val="21"/>
              </w:rPr>
            </w:pPr>
            <w:ins w:id="11" w:author="Helpdesk" w:date="2016-09-08T15:14:00Z">
              <w:r>
                <w:rPr>
                  <w:rFonts w:cs="Calibri" w:hint="eastAsia"/>
                  <w:kern w:val="0"/>
                  <w:szCs w:val="21"/>
                </w:rPr>
                <w:t>京东给默认值</w:t>
              </w:r>
            </w:ins>
            <w:r w:rsidR="00B97568">
              <w:rPr>
                <w:rFonts w:cs="Calibri"/>
                <w:kern w:val="0"/>
                <w:szCs w:val="21"/>
              </w:rPr>
              <w:t>1</w:t>
            </w:r>
          </w:p>
        </w:tc>
      </w:tr>
      <w:tr w:rsidR="00F00B25" w:rsidTr="003F121B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3F121B" w:rsidRDefault="00EB72E8">
            <w:pPr>
              <w:pStyle w:val="p0"/>
              <w:jc w:val="left"/>
              <w:rPr>
                <w:b/>
                <w:bCs/>
                <w:strike/>
                <w:color w:val="974806"/>
              </w:rPr>
            </w:pPr>
            <w:r w:rsidRPr="003F121B">
              <w:rPr>
                <w:b/>
                <w:bCs/>
              </w:rPr>
              <w:t>onlyAvailableSeat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</w:pPr>
            <w:r>
              <w:t>只返回可用舱位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a4"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1</w:t>
            </w:r>
            <w:r>
              <w:rPr>
                <w:rFonts w:cs="Calibri"/>
                <w:kern w:val="0"/>
                <w:szCs w:val="21"/>
              </w:rPr>
              <w:t xml:space="preserve"> </w:t>
            </w:r>
            <w:r>
              <w:rPr>
                <w:rFonts w:cs="Calibri"/>
                <w:kern w:val="0"/>
                <w:szCs w:val="21"/>
              </w:rPr>
              <w:t>只返回可用舱位</w:t>
            </w:r>
            <w:r>
              <w:rPr>
                <w:rFonts w:cs="Calibri"/>
                <w:kern w:val="0"/>
                <w:szCs w:val="21"/>
              </w:rPr>
              <w:t>;</w:t>
            </w:r>
          </w:p>
          <w:p w:rsidR="00F00B25" w:rsidRDefault="00EB72E8">
            <w:pPr>
              <w:pStyle w:val="a4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即只返回舱位数量为</w:t>
            </w:r>
            <w:r>
              <w:rPr>
                <w:rFonts w:cs="Calibri"/>
                <w:kern w:val="0"/>
                <w:szCs w:val="21"/>
              </w:rPr>
              <w:t>1</w:t>
            </w:r>
            <w:r>
              <w:rPr>
                <w:rFonts w:cs="Calibri"/>
                <w:kern w:val="0"/>
                <w:szCs w:val="21"/>
              </w:rPr>
              <w:t>～</w:t>
            </w:r>
            <w:r>
              <w:rPr>
                <w:rFonts w:cs="Calibri"/>
                <w:kern w:val="0"/>
                <w:szCs w:val="21"/>
              </w:rPr>
              <w:t>9</w:t>
            </w:r>
            <w:r>
              <w:rPr>
                <w:rFonts w:cs="Calibri"/>
                <w:kern w:val="0"/>
                <w:szCs w:val="21"/>
              </w:rPr>
              <w:t>或为</w:t>
            </w:r>
            <w:r>
              <w:rPr>
                <w:rFonts w:cs="Calibri"/>
                <w:kern w:val="0"/>
                <w:szCs w:val="21"/>
              </w:rPr>
              <w:t>A</w:t>
            </w:r>
            <w:r>
              <w:rPr>
                <w:rFonts w:cs="Calibri"/>
                <w:kern w:val="0"/>
                <w:szCs w:val="21"/>
              </w:rPr>
              <w:t>的舱位</w:t>
            </w:r>
            <w:r>
              <w:rPr>
                <w:rFonts w:cs="Calibri"/>
                <w:kern w:val="0"/>
                <w:szCs w:val="21"/>
              </w:rPr>
              <w:t>;</w:t>
            </w:r>
          </w:p>
          <w:p w:rsidR="00F00B25" w:rsidRDefault="005B3D2C" w:rsidP="0081087B">
            <w:pPr>
              <w:pStyle w:val="p0"/>
              <w:rPr>
                <w:color w:val="FFFFFF"/>
              </w:rPr>
            </w:pPr>
            <w:r>
              <w:rPr>
                <w:color w:val="FF0000"/>
              </w:rPr>
              <w:t>0</w:t>
            </w:r>
            <w:r w:rsidR="00EB72E8">
              <w:rPr>
                <w:color w:val="FF0000"/>
              </w:rPr>
              <w:t xml:space="preserve"> </w:t>
            </w:r>
            <w:r w:rsidR="00EB72E8">
              <w:rPr>
                <w:color w:val="FF0000"/>
              </w:rPr>
              <w:t>返回</w:t>
            </w:r>
            <w:r w:rsidR="0081087B">
              <w:rPr>
                <w:rFonts w:hint="eastAsia"/>
                <w:color w:val="FF0000"/>
              </w:rPr>
              <w:t>全部</w:t>
            </w:r>
            <w:r w:rsidR="00EB72E8">
              <w:rPr>
                <w:color w:val="FF0000"/>
              </w:rPr>
              <w:t>舱位列</w:t>
            </w:r>
            <w:r w:rsidR="00EB72E8">
              <w:rPr>
                <w:color w:val="FFFFFF"/>
              </w:rPr>
              <w:t>表</w:t>
            </w:r>
            <w:r w:rsidR="00EB72E8">
              <w:rPr>
                <w:color w:val="FFFFFF"/>
              </w:rPr>
              <w:t>;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a4"/>
              <w:rPr>
                <w:rFonts w:cs="Calibri"/>
                <w:kern w:val="0"/>
                <w:szCs w:val="21"/>
              </w:rPr>
            </w:pPr>
            <w:ins w:id="12" w:author="Helpdesk" w:date="2016-09-08T15:14:00Z">
              <w:r>
                <w:rPr>
                  <w:rFonts w:cs="Calibri" w:hint="eastAsia"/>
                  <w:kern w:val="0"/>
                  <w:szCs w:val="21"/>
                </w:rPr>
                <w:t>京东给默认值</w:t>
              </w:r>
            </w:ins>
            <w:r>
              <w:rPr>
                <w:rFonts w:cs="Calibri" w:hint="eastAsia"/>
                <w:kern w:val="0"/>
                <w:szCs w:val="21"/>
              </w:rPr>
              <w:t>1</w:t>
            </w:r>
          </w:p>
        </w:tc>
      </w:tr>
      <w:tr w:rsidR="00F00B25" w:rsidTr="003F121B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3F121B" w:rsidRDefault="00EB72E8">
            <w:pPr>
              <w:pStyle w:val="p0"/>
              <w:jc w:val="left"/>
              <w:rPr>
                <w:b/>
                <w:bCs/>
              </w:rPr>
            </w:pPr>
            <w:r w:rsidRPr="003F121B">
              <w:rPr>
                <w:b/>
                <w:bCs/>
              </w:rPr>
              <w:t>onlyNormalCommi</w:t>
            </w:r>
            <w:r w:rsidRPr="003F121B">
              <w:rPr>
                <w:rFonts w:hint="eastAsia"/>
                <w:b/>
                <w:bCs/>
              </w:rPr>
              <w:t>s</w:t>
            </w:r>
            <w:r w:rsidRPr="003F121B">
              <w:rPr>
                <w:b/>
                <w:bCs/>
              </w:rPr>
              <w:t>sion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</w:pPr>
            <w:r>
              <w:t>是否包括特殊政策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</w:pPr>
            <w:r>
              <w:rPr>
                <w:rFonts w:hint="eastAsia"/>
              </w:rPr>
              <w:t>1</w:t>
            </w:r>
            <w:r w:rsidR="0081087B">
              <w:t xml:space="preserve"> </w:t>
            </w:r>
            <w:r>
              <w:t>仅返回普通政策</w:t>
            </w:r>
            <w:r>
              <w:t>;</w:t>
            </w:r>
          </w:p>
          <w:p w:rsidR="00F00B25" w:rsidRPr="0081087B" w:rsidRDefault="00EB72E8">
            <w:pPr>
              <w:pStyle w:val="p0"/>
            </w:pPr>
            <w:r w:rsidRPr="0081087B">
              <w:rPr>
                <w:rFonts w:hint="eastAsia"/>
              </w:rPr>
              <w:t>0</w:t>
            </w:r>
            <w:r w:rsidR="0081087B" w:rsidRPr="0081087B">
              <w:t xml:space="preserve"> </w:t>
            </w:r>
            <w:r w:rsidRPr="0081087B">
              <w:t>允许返回特殊政策</w:t>
            </w:r>
            <w:r w:rsidRPr="0081087B">
              <w:t>;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</w:pPr>
            <w:ins w:id="13" w:author="Helpdesk" w:date="2016-09-08T15:14:00Z">
              <w:r>
                <w:rPr>
                  <w:rFonts w:hint="eastAsia"/>
                </w:rPr>
                <w:t>京东给默认值</w:t>
              </w:r>
            </w:ins>
            <w:r>
              <w:rPr>
                <w:rFonts w:hint="eastAsia"/>
              </w:rPr>
              <w:t xml:space="preserve"> 1</w:t>
            </w:r>
          </w:p>
        </w:tc>
      </w:tr>
      <w:tr w:rsidR="00F00B25" w:rsidTr="003F121B">
        <w:trPr>
          <w:trHeight w:val="761"/>
        </w:trPr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3F121B" w:rsidRDefault="00EB72E8">
            <w:pPr>
              <w:pStyle w:val="p0"/>
              <w:jc w:val="left"/>
              <w:rPr>
                <w:b/>
                <w:bCs/>
                <w:color w:val="974806"/>
              </w:rPr>
            </w:pPr>
            <w:r w:rsidRPr="003F121B">
              <w:rPr>
                <w:b/>
                <w:bCs/>
              </w:rPr>
              <w:lastRenderedPageBreak/>
              <w:t>onlyOnWorkingCommis</w:t>
            </w:r>
            <w:r w:rsidRPr="003F121B">
              <w:rPr>
                <w:rFonts w:hint="eastAsia"/>
                <w:b/>
                <w:bCs/>
              </w:rPr>
              <w:t>s</w:t>
            </w:r>
            <w:r w:rsidRPr="003F121B">
              <w:rPr>
                <w:b/>
                <w:bCs/>
              </w:rPr>
              <w:t>ion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</w:pPr>
            <w:r>
              <w:t>是否只返回在工作时间内政策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5506DB">
            <w:pPr>
              <w:pStyle w:val="p0"/>
            </w:pPr>
            <w:r>
              <w:t xml:space="preserve">1 </w:t>
            </w:r>
            <w:r w:rsidR="00EB72E8">
              <w:t>仅返回当前仍在工作时间的政策</w:t>
            </w:r>
            <w:r w:rsidR="00EB72E8">
              <w:t>;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Default="00EB72E8">
            <w:pPr>
              <w:pStyle w:val="p0"/>
            </w:pPr>
            <w:ins w:id="14" w:author="Helpdesk" w:date="2016-09-08T15:14:00Z">
              <w:r>
                <w:rPr>
                  <w:rFonts w:hint="eastAsia"/>
                </w:rPr>
                <w:t>京东给默认值</w:t>
              </w:r>
            </w:ins>
            <w:r w:rsidR="0002224F">
              <w:rPr>
                <w:rFonts w:hint="eastAsia"/>
              </w:rPr>
              <w:t>1</w:t>
            </w:r>
          </w:p>
        </w:tc>
      </w:tr>
      <w:tr w:rsidR="003951EF" w:rsidTr="003F121B">
        <w:trPr>
          <w:trHeight w:val="761"/>
        </w:trPr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951EF" w:rsidRPr="003F121B" w:rsidRDefault="003951EF">
            <w:pPr>
              <w:pStyle w:val="p0"/>
              <w:jc w:val="left"/>
              <w:rPr>
                <w:b/>
                <w:bCs/>
              </w:rPr>
            </w:pPr>
            <w:r w:rsidRPr="003F121B">
              <w:rPr>
                <w:b/>
                <w:bCs/>
              </w:rPr>
              <w:t>lineType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951EF" w:rsidRDefault="003951EF">
            <w:pPr>
              <w:pStyle w:val="p0"/>
            </w:pP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951EF" w:rsidRDefault="003951EF">
            <w:pPr>
              <w:pStyle w:val="p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951EF" w:rsidRDefault="00B4130A">
            <w:pPr>
              <w:pStyle w:val="p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951EF" w:rsidRDefault="003951EF">
            <w:pPr>
              <w:pStyle w:val="p0"/>
            </w:pP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951EF" w:rsidRDefault="003951EF">
            <w:pPr>
              <w:pStyle w:val="p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OW</w:t>
            </w:r>
          </w:p>
        </w:tc>
      </w:tr>
      <w:tr w:rsidR="00F00B25" w:rsidTr="001545F0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3F121B" w:rsidRDefault="00EB72E8">
            <w:pPr>
              <w:pStyle w:val="p0"/>
              <w:jc w:val="left"/>
              <w:rPr>
                <w:b/>
                <w:bCs/>
              </w:rPr>
            </w:pPr>
            <w:r w:rsidRPr="003F121B">
              <w:rPr>
                <w:rFonts w:hint="eastAsia"/>
                <w:b/>
                <w:bCs/>
              </w:rPr>
              <w:t>agencyInfos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BB53CF" w:rsidRDefault="00EB72E8">
            <w:pPr>
              <w:pStyle w:val="p0"/>
            </w:pPr>
            <w:r w:rsidRPr="00BB53CF">
              <w:rPr>
                <w:rFonts w:hint="eastAsia"/>
              </w:rPr>
              <w:t>需查询的供应商信息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BB53CF" w:rsidRDefault="00EB72E8">
            <w:pPr>
              <w:pStyle w:val="p0"/>
              <w:jc w:val="center"/>
            </w:pPr>
            <w:r w:rsidRPr="00BB53CF">
              <w:rPr>
                <w:rFonts w:hint="eastAsia"/>
              </w:rPr>
              <w:t>List&lt;AgencyInfo&gt;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BB53CF" w:rsidRDefault="00EB72E8">
            <w:pPr>
              <w:pStyle w:val="p0"/>
              <w:jc w:val="center"/>
            </w:pPr>
            <w:r w:rsidRPr="00BB53CF">
              <w:rPr>
                <w:rFonts w:hint="eastAsia"/>
              </w:rPr>
              <w:t>否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BB53CF" w:rsidRDefault="00EB72E8">
            <w:pPr>
              <w:pStyle w:val="p0"/>
            </w:pPr>
            <w:r w:rsidRPr="00BB53CF">
              <w:rPr>
                <w:rFonts w:hint="eastAsia"/>
              </w:rPr>
              <w:t>需查询的供应商信息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BB53CF" w:rsidRDefault="00F00B25">
            <w:pPr>
              <w:pStyle w:val="p0"/>
            </w:pPr>
          </w:p>
        </w:tc>
      </w:tr>
      <w:tr w:rsidR="0002224F" w:rsidTr="001545F0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02224F" w:rsidRPr="003F121B" w:rsidRDefault="0002224F">
            <w:pPr>
              <w:pStyle w:val="p0"/>
              <w:jc w:val="left"/>
              <w:rPr>
                <w:b/>
                <w:bCs/>
              </w:rPr>
            </w:pPr>
            <w:r w:rsidRPr="003F121B">
              <w:rPr>
                <w:b/>
                <w:bCs/>
              </w:rPr>
              <w:t>queryUuid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02224F" w:rsidRPr="00BB53CF" w:rsidRDefault="0002224F">
            <w:pPr>
              <w:pStyle w:val="p0"/>
            </w:pPr>
            <w:r w:rsidRPr="00BB53CF">
              <w:rPr>
                <w:rFonts w:hint="eastAsia"/>
              </w:rPr>
              <w:t>查询唯一标识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02224F" w:rsidRPr="00BB53CF" w:rsidRDefault="0002224F">
            <w:pPr>
              <w:pStyle w:val="p0"/>
              <w:jc w:val="center"/>
            </w:pPr>
            <w:r w:rsidRPr="00BB53CF">
              <w:rPr>
                <w:rFonts w:hint="eastAsia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02224F" w:rsidRPr="00BB53CF" w:rsidRDefault="0002224F">
            <w:pPr>
              <w:pStyle w:val="p0"/>
              <w:jc w:val="center"/>
            </w:pPr>
            <w:r w:rsidRPr="00BB53CF"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02224F" w:rsidRPr="00BB53CF" w:rsidRDefault="0002224F">
            <w:pPr>
              <w:pStyle w:val="p0"/>
            </w:pP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02224F" w:rsidRPr="00BB53CF" w:rsidRDefault="0002224F">
            <w:pPr>
              <w:pStyle w:val="p0"/>
            </w:pPr>
            <w:r w:rsidRPr="00BB53CF">
              <w:rPr>
                <w:rFonts w:hint="eastAsia"/>
              </w:rPr>
              <w:t>UUID</w:t>
            </w:r>
          </w:p>
        </w:tc>
      </w:tr>
    </w:tbl>
    <w:p w:rsidR="00F00B25" w:rsidRDefault="00F00B25">
      <w:pPr>
        <w:ind w:firstLine="420"/>
        <w:rPr>
          <w:rFonts w:cs="Calibri"/>
        </w:rPr>
      </w:pPr>
    </w:p>
    <w:p w:rsidR="00ED47A0" w:rsidRDefault="00ED47A0" w:rsidP="00ED47A0"/>
    <w:p w:rsidR="00ED47A0" w:rsidRDefault="00ED47A0" w:rsidP="00ED47A0"/>
    <w:p w:rsidR="00ED47A0" w:rsidRDefault="00ED47A0" w:rsidP="00ED47A0">
      <w:pPr>
        <w:pStyle w:val="3"/>
        <w:rPr>
          <w:lang w:val="en-US"/>
        </w:rPr>
      </w:pPr>
      <w:r>
        <w:rPr>
          <w:rFonts w:hint="eastAsia"/>
          <w:lang w:val="en-US"/>
        </w:rPr>
        <w:t>AgencyInfo</w:t>
      </w:r>
      <w:r>
        <w:rPr>
          <w:rFonts w:hint="eastAsia"/>
          <w:lang w:val="en-US"/>
        </w:rPr>
        <w:t>供应商信息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134"/>
        <w:gridCol w:w="851"/>
        <w:gridCol w:w="2318"/>
      </w:tblGrid>
      <w:tr w:rsidR="00ED47A0" w:rsidTr="001B7277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ED47A0" w:rsidRDefault="00ED47A0" w:rsidP="001B7277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参数名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ED47A0" w:rsidRDefault="00ED47A0" w:rsidP="001B7277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ED47A0" w:rsidRDefault="00ED47A0" w:rsidP="001B7277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ED47A0" w:rsidRDefault="00ED47A0" w:rsidP="001B7277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bCs/>
              </w:rPr>
              <w:t>必填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ED47A0" w:rsidRDefault="00ED47A0" w:rsidP="001B7277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备注</w:t>
            </w:r>
          </w:p>
        </w:tc>
      </w:tr>
      <w:tr w:rsidR="00ED47A0" w:rsidTr="001B7277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ED47A0" w:rsidRPr="00ED47A0" w:rsidRDefault="00ED47A0" w:rsidP="001B7277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agencyCode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47A0" w:rsidRPr="00ED47A0" w:rsidRDefault="00ED47A0" w:rsidP="00ED47A0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商家</w:t>
            </w:r>
            <w:r w:rsidRPr="00ED47A0">
              <w:rPr>
                <w:rFonts w:hint="eastAsia"/>
              </w:rPr>
              <w:t>id</w:t>
            </w:r>
            <w:r w:rsidRPr="00ED47A0">
              <w:rPr>
                <w:rFonts w:hint="eastAsia"/>
              </w:rPr>
              <w:t>号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D47A0" w:rsidRPr="00ED47A0" w:rsidRDefault="00ED47A0" w:rsidP="001B7277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D47A0" w:rsidRPr="00ED47A0" w:rsidRDefault="00ED47A0" w:rsidP="001B7277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D47A0" w:rsidRPr="00ED47A0" w:rsidRDefault="00ED47A0" w:rsidP="008867B8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例如：</w:t>
            </w:r>
            <w:r>
              <w:rPr>
                <w:rFonts w:hint="eastAsia"/>
              </w:rPr>
              <w:t>734156</w:t>
            </w:r>
          </w:p>
        </w:tc>
      </w:tr>
      <w:tr w:rsidR="00ED47A0" w:rsidTr="001B7277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ED47A0" w:rsidRPr="00ED47A0" w:rsidRDefault="00ED47A0" w:rsidP="001B7277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policyType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47A0" w:rsidRPr="00ED47A0" w:rsidRDefault="00ED47A0" w:rsidP="001B7277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政策类型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D47A0" w:rsidRPr="00ED47A0" w:rsidRDefault="00ED47A0" w:rsidP="001B7277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D47A0" w:rsidRPr="00ED47A0" w:rsidRDefault="00ED47A0" w:rsidP="001B7277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1</w:t>
            </w:r>
            <w:r w:rsidRPr="00ED47A0">
              <w:rPr>
                <w:rFonts w:hint="eastAsia"/>
              </w:rPr>
              <w:t>、</w:t>
            </w:r>
            <w:r w:rsidRPr="00ED47A0">
              <w:t>普通舱位</w:t>
            </w:r>
            <w:r w:rsidRPr="00ED47A0">
              <w:rPr>
                <w:rFonts w:hint="eastAsia"/>
              </w:rPr>
              <w:t>(FD)</w:t>
            </w:r>
          </w:p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2</w:t>
            </w:r>
            <w:r w:rsidRPr="00ED47A0">
              <w:rPr>
                <w:rFonts w:hint="eastAsia"/>
              </w:rPr>
              <w:t>、</w:t>
            </w:r>
            <w:r w:rsidRPr="00ED47A0">
              <w:t>特价舱位</w:t>
            </w:r>
            <w:r w:rsidRPr="00ED47A0">
              <w:rPr>
                <w:rFonts w:hint="eastAsia"/>
              </w:rPr>
              <w:t>(NFD)</w:t>
            </w:r>
          </w:p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3</w:t>
            </w:r>
            <w:r w:rsidRPr="00ED47A0">
              <w:rPr>
                <w:rFonts w:hint="eastAsia"/>
              </w:rPr>
              <w:t>、私有运价</w:t>
            </w:r>
            <w:r w:rsidRPr="00ED47A0">
              <w:rPr>
                <w:rFonts w:hint="eastAsia"/>
              </w:rPr>
              <w:t>(SSD)</w:t>
            </w:r>
          </w:p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4</w:t>
            </w:r>
            <w:r w:rsidRPr="00ED47A0">
              <w:rPr>
                <w:rFonts w:hint="eastAsia"/>
              </w:rPr>
              <w:t>、自营大客户</w:t>
            </w:r>
          </w:p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5</w:t>
            </w:r>
            <w:r w:rsidRPr="00ED47A0">
              <w:rPr>
                <w:rFonts w:hint="eastAsia"/>
              </w:rPr>
              <w:t>、自营包机切位</w:t>
            </w:r>
          </w:p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11</w:t>
            </w:r>
            <w:r w:rsidRPr="00ED47A0">
              <w:rPr>
                <w:rFonts w:hint="eastAsia"/>
              </w:rPr>
              <w:t>、商家</w:t>
            </w:r>
            <w:r w:rsidRPr="00ED47A0">
              <w:rPr>
                <w:rFonts w:hint="eastAsia"/>
              </w:rPr>
              <w:t>FD</w:t>
            </w:r>
          </w:p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12</w:t>
            </w:r>
            <w:r w:rsidRPr="00ED47A0">
              <w:rPr>
                <w:rFonts w:hint="eastAsia"/>
              </w:rPr>
              <w:t>、商家</w:t>
            </w:r>
            <w:r w:rsidRPr="00ED47A0">
              <w:rPr>
                <w:rFonts w:hint="eastAsia"/>
              </w:rPr>
              <w:t>NFD</w:t>
            </w:r>
          </w:p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13</w:t>
            </w:r>
            <w:r w:rsidRPr="00ED47A0">
              <w:rPr>
                <w:rFonts w:hint="eastAsia"/>
              </w:rPr>
              <w:t>、商家私有</w:t>
            </w:r>
          </w:p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14</w:t>
            </w:r>
            <w:r w:rsidRPr="00ED47A0">
              <w:rPr>
                <w:rFonts w:hint="eastAsia"/>
              </w:rPr>
              <w:t>、大客户政策</w:t>
            </w:r>
          </w:p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15</w:t>
            </w:r>
            <w:r w:rsidRPr="00ED47A0">
              <w:rPr>
                <w:rFonts w:hint="eastAsia"/>
              </w:rPr>
              <w:t>、学生政策</w:t>
            </w:r>
          </w:p>
          <w:p w:rsidR="00ED47A0" w:rsidRPr="00ED47A0" w:rsidRDefault="00ED47A0" w:rsidP="001B7277">
            <w:pPr>
              <w:pStyle w:val="p0"/>
              <w:spacing w:line="90" w:lineRule="atLeast"/>
            </w:pPr>
            <w:r w:rsidRPr="00ED47A0">
              <w:rPr>
                <w:rFonts w:hint="eastAsia"/>
              </w:rPr>
              <w:t>16</w:t>
            </w:r>
            <w:r w:rsidRPr="00ED47A0">
              <w:rPr>
                <w:rFonts w:hint="eastAsia"/>
              </w:rPr>
              <w:t>、包机切位政策</w:t>
            </w:r>
          </w:p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31</w:t>
            </w:r>
            <w:r w:rsidRPr="00ED47A0">
              <w:rPr>
                <w:rFonts w:hint="eastAsia"/>
              </w:rPr>
              <w:t>、供应链普通政策</w:t>
            </w:r>
          </w:p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32</w:t>
            </w:r>
            <w:r w:rsidRPr="00ED47A0">
              <w:rPr>
                <w:rFonts w:hint="eastAsia"/>
              </w:rPr>
              <w:t>、供应链特价政策</w:t>
            </w:r>
          </w:p>
          <w:p w:rsidR="00ED47A0" w:rsidRPr="00ED47A0" w:rsidRDefault="00ED47A0" w:rsidP="001B7277">
            <w:pPr>
              <w:pStyle w:val="p0"/>
            </w:pPr>
            <w:r w:rsidRPr="00ED47A0">
              <w:rPr>
                <w:rFonts w:hint="eastAsia"/>
              </w:rPr>
              <w:t>33</w:t>
            </w:r>
            <w:r w:rsidRPr="00ED47A0">
              <w:rPr>
                <w:rFonts w:hint="eastAsia"/>
              </w:rPr>
              <w:t>、供应链特殊政策</w:t>
            </w:r>
          </w:p>
          <w:p w:rsidR="00ED47A0" w:rsidRPr="00ED47A0" w:rsidRDefault="00ED47A0" w:rsidP="001B7277">
            <w:pPr>
              <w:pStyle w:val="p0"/>
              <w:spacing w:line="90" w:lineRule="atLeast"/>
            </w:pPr>
            <w:r w:rsidRPr="00ED47A0">
              <w:rPr>
                <w:rFonts w:hint="eastAsia"/>
              </w:rPr>
              <w:t>34</w:t>
            </w:r>
            <w:r w:rsidRPr="00ED47A0">
              <w:rPr>
                <w:rFonts w:hint="eastAsia"/>
              </w:rPr>
              <w:t>、供应链包机切位</w:t>
            </w:r>
          </w:p>
          <w:p w:rsidR="00ED47A0" w:rsidRPr="00ED47A0" w:rsidRDefault="00ED47A0" w:rsidP="001B7277">
            <w:pPr>
              <w:pStyle w:val="p0"/>
              <w:spacing w:line="90" w:lineRule="atLeast"/>
            </w:pPr>
            <w:r w:rsidRPr="00ED47A0">
              <w:rPr>
                <w:rFonts w:hint="eastAsia"/>
              </w:rPr>
              <w:t>多个用逗号分隔，</w:t>
            </w:r>
          </w:p>
          <w:p w:rsidR="00ED47A0" w:rsidRPr="00ED47A0" w:rsidRDefault="00ED47A0" w:rsidP="001B7277">
            <w:pPr>
              <w:pStyle w:val="p0"/>
              <w:spacing w:line="90" w:lineRule="atLeast"/>
            </w:pPr>
            <w:r w:rsidRPr="00ED47A0">
              <w:rPr>
                <w:rFonts w:hint="eastAsia"/>
              </w:rPr>
              <w:t>例如</w:t>
            </w:r>
            <w:r w:rsidRPr="00ED47A0">
              <w:rPr>
                <w:rFonts w:hint="eastAsia"/>
              </w:rPr>
              <w:t>13,14</w:t>
            </w:r>
          </w:p>
          <w:p w:rsidR="00ED47A0" w:rsidRPr="00ED47A0" w:rsidRDefault="00ED47A0" w:rsidP="001B7277">
            <w:pPr>
              <w:pStyle w:val="p0"/>
              <w:spacing w:line="90" w:lineRule="atLeast"/>
            </w:pPr>
            <w:r w:rsidRPr="00ED47A0">
              <w:rPr>
                <w:rFonts w:hint="eastAsia"/>
              </w:rPr>
              <w:t>代表某个供应商需要查商家私有和大客户政策</w:t>
            </w:r>
          </w:p>
        </w:tc>
      </w:tr>
      <w:tr w:rsidR="00ED47A0" w:rsidTr="001B7277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ED47A0" w:rsidRPr="00ED47A0" w:rsidRDefault="00ED47A0" w:rsidP="001B7277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customCodes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47A0" w:rsidRPr="00ED47A0" w:rsidRDefault="00ED47A0" w:rsidP="001B7277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自营大客户编码集合，英文逗号分割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D47A0" w:rsidRPr="00ED47A0" w:rsidRDefault="00ED47A0" w:rsidP="001B7277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D47A0" w:rsidRPr="00ED47A0" w:rsidRDefault="00ED47A0" w:rsidP="001B7277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D47A0" w:rsidRPr="00ED47A0" w:rsidRDefault="00ED47A0" w:rsidP="001B7277">
            <w:pPr>
              <w:pStyle w:val="p0"/>
              <w:spacing w:line="90" w:lineRule="atLeast"/>
              <w:jc w:val="center"/>
            </w:pPr>
            <w:r w:rsidRPr="00ED47A0">
              <w:rPr>
                <w:rFonts w:hint="eastAsia"/>
              </w:rPr>
              <w:t>例如：</w:t>
            </w:r>
            <w:r w:rsidRPr="00ED47A0">
              <w:rPr>
                <w:rFonts w:hint="eastAsia"/>
              </w:rPr>
              <w:t>CUSTOM123,CUSTOM234,CUSTOM345</w:t>
            </w:r>
          </w:p>
        </w:tc>
      </w:tr>
    </w:tbl>
    <w:p w:rsidR="00ED47A0" w:rsidRDefault="00ED47A0" w:rsidP="00ED47A0"/>
    <w:p w:rsidR="00ED47A0" w:rsidRDefault="00ED47A0" w:rsidP="00ED47A0">
      <w:r>
        <w:t>J</w:t>
      </w:r>
      <w:r>
        <w:rPr>
          <w:rFonts w:hint="eastAsia"/>
        </w:rPr>
        <w:t>son</w:t>
      </w:r>
      <w:r>
        <w:rPr>
          <w:rFonts w:hint="eastAsia"/>
        </w:rPr>
        <w:t>示例：</w:t>
      </w:r>
    </w:p>
    <w:p w:rsidR="00ED47A0" w:rsidRDefault="00ED47A0" w:rsidP="00ED47A0"/>
    <w:p w:rsidR="00ED47A0" w:rsidRDefault="00ED47A0" w:rsidP="00ED47A0">
      <w:r>
        <w:rPr>
          <w:rFonts w:hint="eastAsia"/>
        </w:rPr>
        <w:t>以上参数对于类型为</w:t>
      </w:r>
      <w:r>
        <w:rPr>
          <w:rFonts w:hint="eastAsia"/>
        </w:rPr>
        <w:t>List</w:t>
      </w:r>
      <w:r>
        <w:rPr>
          <w:rFonts w:hint="eastAsia"/>
        </w:rPr>
        <w:t>的参数，声明方式为：</w:t>
      </w:r>
    </w:p>
    <w:p w:rsidR="00ED47A0" w:rsidRDefault="00ED47A0" w:rsidP="00ED47A0">
      <w:pPr>
        <w:rPr>
          <w:rFonts w:cs="Calibri"/>
        </w:rPr>
      </w:pPr>
      <w:r>
        <w:rPr>
          <w:rFonts w:cs="Calibri" w:hint="eastAsia"/>
        </w:rPr>
        <w:lastRenderedPageBreak/>
        <w:t>比如</w:t>
      </w:r>
      <w:r>
        <w:rPr>
          <w:rFonts w:cs="Calibri"/>
        </w:rPr>
        <w:t>flightInfos</w:t>
      </w:r>
      <w:r>
        <w:rPr>
          <w:rFonts w:cs="Calibri" w:hint="eastAsia"/>
        </w:rPr>
        <w:t>：</w:t>
      </w:r>
      <w:r>
        <w:rPr>
          <w:rFonts w:cs="Calibri" w:hint="eastAsia"/>
        </w:rPr>
        <w:t xml:space="preserve"> {</w:t>
      </w:r>
      <w:r>
        <w:rPr>
          <w:rFonts w:cs="Calibri"/>
        </w:rPr>
        <w:t xml:space="preserve"> flightInfos</w:t>
      </w:r>
      <w:r>
        <w:rPr>
          <w:rFonts w:cs="Calibri" w:hint="eastAsia"/>
        </w:rPr>
        <w:t>:</w:t>
      </w:r>
      <w:r>
        <w:rPr>
          <w:rFonts w:cs="Calibri"/>
        </w:rPr>
        <w:t xml:space="preserve"> </w:t>
      </w:r>
      <w:r>
        <w:rPr>
          <w:rFonts w:cs="Calibri" w:hint="eastAsia"/>
        </w:rPr>
        <w:t>[{</w:t>
      </w:r>
      <w:r>
        <w:rPr>
          <w:rFonts w:cs="Calibri" w:hint="eastAsia"/>
        </w:rPr>
        <w:t>航班信息对象</w:t>
      </w:r>
      <w:r>
        <w:rPr>
          <w:rFonts w:cs="Calibri" w:hint="eastAsia"/>
        </w:rPr>
        <w:t>1 },{</w:t>
      </w:r>
      <w:r>
        <w:rPr>
          <w:rFonts w:cs="Calibri" w:hint="eastAsia"/>
        </w:rPr>
        <w:t>航班信息对象</w:t>
      </w:r>
      <w:r>
        <w:rPr>
          <w:rFonts w:cs="Calibri" w:hint="eastAsia"/>
        </w:rPr>
        <w:t>2 } ]}</w:t>
      </w:r>
    </w:p>
    <w:p w:rsidR="00ED47A0" w:rsidRDefault="00ED47A0" w:rsidP="00ED47A0">
      <w:pPr>
        <w:rPr>
          <w:rFonts w:cs="Calibri"/>
        </w:rPr>
      </w:pPr>
      <w:r>
        <w:rPr>
          <w:rFonts w:cs="Calibri" w:hint="eastAsia"/>
        </w:rPr>
        <w:t>没有</w:t>
      </w:r>
      <w:r>
        <w:rPr>
          <w:rFonts w:cs="Calibri" w:hint="eastAsia"/>
        </w:rPr>
        <w:t>List</w:t>
      </w:r>
      <w:r>
        <w:rPr>
          <w:rFonts w:cs="Calibri" w:hint="eastAsia"/>
        </w:rPr>
        <w:t>类型的就按</w:t>
      </w:r>
      <w:r>
        <w:rPr>
          <w:rFonts w:cs="Calibri" w:hint="eastAsia"/>
        </w:rPr>
        <w:t xml:space="preserve"> {</w:t>
      </w:r>
      <w:r>
        <w:rPr>
          <w:rFonts w:cs="Calibri" w:hint="eastAsia"/>
        </w:rPr>
        <w:t>参数名</w:t>
      </w:r>
      <w:r>
        <w:rPr>
          <w:rFonts w:cs="Calibri" w:hint="eastAsia"/>
        </w:rPr>
        <w:t>:</w:t>
      </w:r>
      <w:r>
        <w:rPr>
          <w:rFonts w:cs="Calibri"/>
        </w:rPr>
        <w:t>”</w:t>
      </w:r>
      <w:r>
        <w:rPr>
          <w:rFonts w:cs="Calibri" w:hint="eastAsia"/>
        </w:rPr>
        <w:t>返回值</w:t>
      </w:r>
      <w:r>
        <w:rPr>
          <w:rFonts w:cs="Calibri"/>
        </w:rPr>
        <w:t>”</w:t>
      </w:r>
      <w:r>
        <w:rPr>
          <w:rFonts w:cs="Calibri" w:hint="eastAsia"/>
        </w:rPr>
        <w:t>}</w:t>
      </w:r>
      <w:r>
        <w:rPr>
          <w:rFonts w:cs="Calibri" w:hint="eastAsia"/>
        </w:rPr>
        <w:t>的形式</w:t>
      </w:r>
    </w:p>
    <w:p w:rsidR="00ED47A0" w:rsidRDefault="00ED47A0" w:rsidP="00ED47A0">
      <w:pPr>
        <w:rPr>
          <w:rFonts w:cs="Calibri"/>
        </w:rPr>
      </w:pPr>
    </w:p>
    <w:p w:rsidR="00ED47A0" w:rsidRDefault="00ED47A0" w:rsidP="00ED47A0">
      <w:pPr>
        <w:rPr>
          <w:rFonts w:cs="Calibri"/>
        </w:rPr>
      </w:pPr>
      <w:r>
        <w:rPr>
          <w:rFonts w:cs="Calibri" w:hint="eastAsia"/>
        </w:rPr>
        <w:t>需要说明的是，在所有的返回</w:t>
      </w:r>
      <w:r>
        <w:rPr>
          <w:rFonts w:cs="Calibri" w:hint="eastAsia"/>
        </w:rPr>
        <w:t>json</w:t>
      </w:r>
      <w:r>
        <w:rPr>
          <w:rFonts w:cs="Calibri" w:hint="eastAsia"/>
        </w:rPr>
        <w:t>格式中都要有</w:t>
      </w:r>
      <w:r>
        <w:rPr>
          <w:rFonts w:cs="Calibri" w:hint="eastAsia"/>
          <w:color w:val="FF0000"/>
        </w:rPr>
        <w:t>{</w:t>
      </w:r>
      <w:r>
        <w:rPr>
          <w:rFonts w:cs="Calibri"/>
          <w:color w:val="FF0000"/>
        </w:rPr>
        <w:t xml:space="preserve"> agencyCode:””, responseType:”queryFlight”, responseCode:” 0000”,responseMessage :””</w:t>
      </w:r>
      <w:r>
        <w:rPr>
          <w:rFonts w:cs="Calibri" w:hint="eastAsia"/>
          <w:color w:val="FF0000"/>
        </w:rPr>
        <w:t>}</w:t>
      </w:r>
      <w:r>
        <w:rPr>
          <w:rFonts w:cs="Calibri" w:hint="eastAsia"/>
        </w:rPr>
        <w:t>形式的数据，后边添加业务数据，较完整的示例如下：</w:t>
      </w:r>
    </w:p>
    <w:p w:rsidR="00ED47A0" w:rsidRDefault="00ED47A0" w:rsidP="00ED47A0">
      <w:pPr>
        <w:rPr>
          <w:rFonts w:cs="Calibri"/>
        </w:rPr>
      </w:pPr>
      <w:r>
        <w:rPr>
          <w:rFonts w:cs="Calibri" w:hint="eastAsia"/>
        </w:rPr>
        <w:t>{</w:t>
      </w:r>
      <w:r>
        <w:rPr>
          <w:rFonts w:cs="Calibri"/>
        </w:rPr>
        <w:t>agencyCode:”</w:t>
      </w:r>
      <w:r>
        <w:rPr>
          <w:rFonts w:cs="Calibri" w:hint="eastAsia"/>
        </w:rPr>
        <w:t>1111</w:t>
      </w:r>
      <w:r>
        <w:rPr>
          <w:rFonts w:cs="Calibri"/>
        </w:rPr>
        <w:t>”, responseType:”queryFlight”, responseCode:”0000”,responseMessage :””</w:t>
      </w:r>
      <w:r>
        <w:rPr>
          <w:rFonts w:cs="Calibri" w:hint="eastAsia"/>
        </w:rPr>
        <w:t>,</w:t>
      </w:r>
      <w:r>
        <w:t xml:space="preserve"> </w:t>
      </w:r>
      <w:r>
        <w:rPr>
          <w:rFonts w:cs="Calibri"/>
        </w:rPr>
        <w:t>flightInfos:[{</w:t>
      </w:r>
      <w:r>
        <w:rPr>
          <w:rFonts w:cs="Calibri" w:hint="eastAsia"/>
        </w:rPr>
        <w:t>航班信息对象</w:t>
      </w:r>
      <w:r>
        <w:rPr>
          <w:rFonts w:cs="Calibri" w:hint="eastAsia"/>
        </w:rPr>
        <w:t>1},{</w:t>
      </w:r>
      <w:r>
        <w:rPr>
          <w:rFonts w:cs="Calibri" w:hint="eastAsia"/>
        </w:rPr>
        <w:t>航班信息对象</w:t>
      </w:r>
      <w:r>
        <w:rPr>
          <w:rFonts w:cs="Calibri" w:hint="eastAsia"/>
        </w:rPr>
        <w:t>2},{</w:t>
      </w:r>
      <w:r>
        <w:rPr>
          <w:rFonts w:cs="Calibri" w:hint="eastAsia"/>
        </w:rPr>
        <w:t>航班信息对象</w:t>
      </w:r>
      <w:r>
        <w:rPr>
          <w:rFonts w:cs="Calibri" w:hint="eastAsia"/>
        </w:rPr>
        <w:t>3}]}</w:t>
      </w:r>
    </w:p>
    <w:p w:rsidR="00ED47A0" w:rsidRDefault="00ED47A0" w:rsidP="00ED47A0">
      <w:pPr>
        <w:rPr>
          <w:rFonts w:cs="Calibri"/>
        </w:rPr>
      </w:pPr>
    </w:p>
    <w:p w:rsidR="00ED47A0" w:rsidRPr="00ED47A0" w:rsidRDefault="00ED47A0">
      <w:pPr>
        <w:ind w:firstLine="420"/>
        <w:rPr>
          <w:rFonts w:cs="Calibri"/>
        </w:rPr>
      </w:pPr>
    </w:p>
    <w:p w:rsidR="00F00B25" w:rsidRDefault="00EB72E8">
      <w:pPr>
        <w:ind w:firstLine="420"/>
        <w:rPr>
          <w:rFonts w:cs="Calibri"/>
        </w:rPr>
      </w:pPr>
      <w:r>
        <w:rPr>
          <w:rFonts w:cs="Calibri"/>
        </w:rPr>
        <w:t>J</w:t>
      </w:r>
      <w:r>
        <w:rPr>
          <w:rFonts w:cs="Calibri" w:hint="eastAsia"/>
        </w:rPr>
        <w:t>son</w:t>
      </w:r>
      <w:r>
        <w:rPr>
          <w:rFonts w:cs="Calibri" w:hint="eastAsia"/>
        </w:rPr>
        <w:t>示例：</w:t>
      </w:r>
    </w:p>
    <w:p w:rsidR="00F00B25" w:rsidRDefault="00EB72E8">
      <w:pPr>
        <w:ind w:firstLine="420"/>
        <w:rPr>
          <w:rFonts w:cs="Calibri"/>
        </w:rPr>
      </w:pPr>
      <w:r>
        <w:rPr>
          <w:rFonts w:cs="Calibri" w:hint="eastAsia"/>
        </w:rPr>
        <w:t>{</w:t>
      </w:r>
      <w:r>
        <w:rPr>
          <w:rFonts w:cs="Calibri"/>
          <w:kern w:val="0"/>
          <w:szCs w:val="21"/>
        </w:rPr>
        <w:t xml:space="preserve"> orgCity</w:t>
      </w:r>
      <w:r>
        <w:rPr>
          <w:rFonts w:cs="Calibri" w:hint="eastAsia"/>
        </w:rPr>
        <w:t xml:space="preserve"> :</w:t>
      </w:r>
      <w:r>
        <w:rPr>
          <w:rFonts w:cs="Calibri"/>
        </w:rPr>
        <w:t>”</w:t>
      </w:r>
      <w:r>
        <w:rPr>
          <w:rFonts w:cs="Calibri" w:hint="eastAsia"/>
        </w:rPr>
        <w:t>PEK</w:t>
      </w:r>
      <w:r>
        <w:rPr>
          <w:rFonts w:cs="Calibri"/>
        </w:rPr>
        <w:t>”</w:t>
      </w:r>
      <w:r>
        <w:rPr>
          <w:rFonts w:cs="Calibri" w:hint="eastAsia"/>
        </w:rPr>
        <w:t>,</w:t>
      </w:r>
      <w:r>
        <w:rPr>
          <w:rFonts w:cs="Calibri"/>
        </w:rPr>
        <w:t xml:space="preserve"> arrCity</w:t>
      </w:r>
      <w:r>
        <w:rPr>
          <w:rFonts w:cs="Calibri" w:hint="eastAsia"/>
        </w:rPr>
        <w:t xml:space="preserve"> :</w:t>
      </w:r>
      <w:r>
        <w:rPr>
          <w:rFonts w:cs="Calibri"/>
        </w:rPr>
        <w:t>”</w:t>
      </w:r>
      <w:r>
        <w:rPr>
          <w:rFonts w:cs="Calibri"/>
          <w:kern w:val="0"/>
          <w:szCs w:val="21"/>
        </w:rPr>
        <w:t>SHA</w:t>
      </w:r>
      <w:r>
        <w:rPr>
          <w:rFonts w:cs="Calibri"/>
        </w:rPr>
        <w:t>”</w:t>
      </w:r>
      <w:r>
        <w:rPr>
          <w:rFonts w:cs="Calibri" w:hint="eastAsia"/>
        </w:rPr>
        <w:t>,</w:t>
      </w:r>
      <w:r>
        <w:rPr>
          <w:rFonts w:cs="Calibri"/>
        </w:rPr>
        <w:t xml:space="preserve"> depDate</w:t>
      </w:r>
      <w:r>
        <w:rPr>
          <w:rFonts w:cs="Calibri" w:hint="eastAsia"/>
        </w:rPr>
        <w:t>:</w:t>
      </w:r>
      <w:r>
        <w:rPr>
          <w:rFonts w:cs="Calibri"/>
        </w:rPr>
        <w:t>”</w:t>
      </w:r>
      <w:r>
        <w:rPr>
          <w:rFonts w:cs="Calibri" w:hint="eastAsia"/>
        </w:rPr>
        <w:t>2012-10-10</w:t>
      </w:r>
      <w:r>
        <w:rPr>
          <w:rFonts w:cs="Calibri"/>
        </w:rPr>
        <w:t>”</w:t>
      </w:r>
      <w:r>
        <w:rPr>
          <w:rFonts w:cs="Calibri" w:hint="eastAsia"/>
        </w:rPr>
        <w:t>,</w:t>
      </w:r>
      <w:r>
        <w:rPr>
          <w:rFonts w:cs="Calibri"/>
        </w:rPr>
        <w:t xml:space="preserve"> depTime</w:t>
      </w:r>
      <w:r>
        <w:rPr>
          <w:rFonts w:cs="Calibri" w:hint="eastAsia"/>
        </w:rPr>
        <w:t>:</w:t>
      </w:r>
      <w:r>
        <w:rPr>
          <w:rFonts w:cs="Calibri"/>
        </w:rPr>
        <w:t>”</w:t>
      </w:r>
      <w:r>
        <w:rPr>
          <w:rFonts w:cs="Calibri" w:hint="eastAsia"/>
        </w:rPr>
        <w:t>09:00-12:00</w:t>
      </w:r>
      <w:r>
        <w:rPr>
          <w:rFonts w:cs="Calibri"/>
        </w:rPr>
        <w:t>”</w:t>
      </w:r>
      <w:r>
        <w:rPr>
          <w:rFonts w:cs="Calibri" w:hint="eastAsia"/>
        </w:rPr>
        <w:t>,</w:t>
      </w:r>
      <w:r>
        <w:rPr>
          <w:rFonts w:cs="Calibri"/>
          <w:kern w:val="0"/>
          <w:szCs w:val="21"/>
        </w:rPr>
        <w:t xml:space="preserve"> onlySelfPNR</w:t>
      </w:r>
      <w:r>
        <w:rPr>
          <w:rFonts w:cs="Calibri" w:hint="eastAsia"/>
        </w:rPr>
        <w:t>:0}</w:t>
      </w:r>
    </w:p>
    <w:p w:rsidR="00F00B25" w:rsidRDefault="003D6DD4" w:rsidP="003D6DD4">
      <w:pPr>
        <w:pStyle w:val="3"/>
      </w:pPr>
      <w:r w:rsidRPr="003D6DD4">
        <w:t>TTSQu</w:t>
      </w:r>
      <w:r w:rsidR="004553D6">
        <w:t xml:space="preserve">eryFlightResponse 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843"/>
        <w:gridCol w:w="851"/>
        <w:gridCol w:w="2318"/>
      </w:tblGrid>
      <w:tr w:rsidR="003F085A" w:rsidTr="00A112CB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3F085A" w:rsidRDefault="003F085A" w:rsidP="001B7277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3F085A" w:rsidRDefault="003F085A" w:rsidP="001B7277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3F085A" w:rsidRDefault="003F085A" w:rsidP="001B7277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3F085A" w:rsidRDefault="003F085A" w:rsidP="001B7277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3F085A" w:rsidRDefault="003F085A" w:rsidP="001B7277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3F085A" w:rsidTr="00A112CB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3F085A" w:rsidRDefault="003F085A" w:rsidP="003F085A">
            <w:pPr>
              <w:pStyle w:val="p0"/>
              <w:jc w:val="left"/>
              <w:rPr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agencyCode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</w:pPr>
            <w:r>
              <w:rPr>
                <w:rFonts w:hint="eastAsia"/>
              </w:rPr>
              <w:t>代理号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</w:pPr>
          </w:p>
        </w:tc>
      </w:tr>
      <w:tr w:rsidR="003F085A" w:rsidTr="00A112CB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3F085A" w:rsidRDefault="003F085A" w:rsidP="003F085A">
            <w:pPr>
              <w:pStyle w:val="p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responseType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</w:pPr>
            <w:r>
              <w:rPr>
                <w:rFonts w:hint="eastAsia"/>
              </w:rPr>
              <w:t>响应类型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</w:pPr>
          </w:p>
        </w:tc>
      </w:tr>
      <w:tr w:rsidR="003F085A" w:rsidTr="00A112CB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3F085A" w:rsidRDefault="003F085A" w:rsidP="003F085A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responseCode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</w:pPr>
            <w:r>
              <w:t>响应代码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  <w:jc w:val="center"/>
            </w:pPr>
            <w: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  <w:jc w:val="center"/>
            </w:pPr>
            <w: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</w:pPr>
          </w:p>
        </w:tc>
      </w:tr>
      <w:tr w:rsidR="003F085A" w:rsidTr="00A112CB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3F085A" w:rsidRDefault="003F085A" w:rsidP="003F085A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responseMessage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</w:pPr>
            <w:r>
              <w:rPr>
                <w:rFonts w:hint="eastAsia"/>
              </w:rPr>
              <w:t>消息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E6701D" w:rsidP="003F085A">
            <w:pPr>
              <w:pStyle w:val="p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AC67DD" w:rsidP="003F085A">
            <w:pPr>
              <w:pStyle w:val="p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3F085A" w:rsidP="003F085A">
            <w:pPr>
              <w:pStyle w:val="p0"/>
            </w:pPr>
          </w:p>
        </w:tc>
      </w:tr>
      <w:tr w:rsidR="003F085A" w:rsidTr="00A112CB">
        <w:tc>
          <w:tcPr>
            <w:tcW w:w="20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3F085A" w:rsidRDefault="003F085A" w:rsidP="003F085A">
            <w:pPr>
              <w:pStyle w:val="p0"/>
              <w:jc w:val="left"/>
              <w:rPr>
                <w:b/>
                <w:bCs/>
              </w:rPr>
            </w:pPr>
            <w:r w:rsidRPr="003F085A">
              <w:rPr>
                <w:b/>
                <w:bCs/>
              </w:rPr>
              <w:t>flightInfos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A112CB" w:rsidP="003F085A">
            <w:pPr>
              <w:pStyle w:val="p0"/>
            </w:pPr>
            <w:r>
              <w:rPr>
                <w:rFonts w:hint="eastAsia"/>
              </w:rPr>
              <w:t>航班信息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A112CB" w:rsidP="003F085A">
            <w:pPr>
              <w:pStyle w:val="p0"/>
              <w:jc w:val="center"/>
            </w:pPr>
            <w:r w:rsidRPr="00A112CB">
              <w:t>List&lt;TTSFlightInfo&gt;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AC67DD" w:rsidP="003F085A">
            <w:pPr>
              <w:pStyle w:val="p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3F085A" w:rsidRDefault="00AC67DD" w:rsidP="003F085A">
            <w:pPr>
              <w:pStyle w:val="p0"/>
            </w:pPr>
            <w:r>
              <w:rPr>
                <w:rFonts w:hint="eastAsia"/>
              </w:rPr>
              <w:t>因为异步返回，所以不返回此字段</w:t>
            </w:r>
          </w:p>
        </w:tc>
      </w:tr>
    </w:tbl>
    <w:p w:rsidR="003F085A" w:rsidRPr="003F085A" w:rsidRDefault="003F085A" w:rsidP="003F085A"/>
    <w:p w:rsidR="001545F0" w:rsidRDefault="001545F0">
      <w:pPr>
        <w:rPr>
          <w:rFonts w:cs="Calibri"/>
        </w:rPr>
      </w:pPr>
    </w:p>
    <w:p w:rsidR="00842F13" w:rsidRDefault="00842F13" w:rsidP="00842F13">
      <w:pPr>
        <w:pStyle w:val="2"/>
        <w:rPr>
          <w:rFonts w:ascii="Calibri" w:hAnsi="Calibri" w:cs="Calibri"/>
        </w:rPr>
      </w:pPr>
      <w:r>
        <w:rPr>
          <w:rFonts w:ascii="Calibri" w:hAnsi="Calibri" w:cs="Calibri"/>
        </w:rPr>
        <w:t>航班查询</w:t>
      </w:r>
      <w:r>
        <w:rPr>
          <w:rFonts w:ascii="Calibri" w:hAnsi="Calibri" w:cs="Calibri" w:hint="eastAsia"/>
        </w:rPr>
        <w:t>回调</w:t>
      </w:r>
    </w:p>
    <w:p w:rsidR="00842F13" w:rsidRDefault="00842F13">
      <w:pPr>
        <w:rPr>
          <w:rFonts w:cs="Calibri"/>
        </w:rPr>
      </w:pPr>
    </w:p>
    <w:p w:rsidR="001545F0" w:rsidRDefault="001545F0" w:rsidP="00375E5B">
      <w:pPr>
        <w:pStyle w:val="3"/>
        <w:rPr>
          <w:rFonts w:cs="Calibri"/>
        </w:rPr>
      </w:pPr>
      <w:r w:rsidRPr="001545F0">
        <w:rPr>
          <w:rFonts w:cs="Calibri"/>
        </w:rPr>
        <w:t>TTSFlightDataRequest</w:t>
      </w:r>
      <w:r>
        <w:rPr>
          <w:rFonts w:cs="Calibri" w:hint="eastAsia"/>
        </w:rPr>
        <w:t>对象</w:t>
      </w:r>
    </w:p>
    <w:p w:rsidR="00375E5B" w:rsidRPr="00375E5B" w:rsidRDefault="00375E5B" w:rsidP="00375E5B">
      <w:pPr>
        <w:rPr>
          <w:lang w:val="zh-CN"/>
        </w:rPr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1715"/>
        <w:gridCol w:w="939"/>
        <w:gridCol w:w="443"/>
        <w:gridCol w:w="2410"/>
        <w:gridCol w:w="1326"/>
      </w:tblGrid>
      <w:tr w:rsidR="00375E5B" w:rsidTr="001B7277"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375E5B" w:rsidRDefault="00375E5B" w:rsidP="001B7277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375E5B" w:rsidRDefault="00375E5B" w:rsidP="001B7277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93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375E5B" w:rsidRDefault="00375E5B" w:rsidP="001B7277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375E5B" w:rsidRDefault="00375E5B" w:rsidP="001B7277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375E5B" w:rsidRDefault="00375E5B" w:rsidP="001B7277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375E5B" w:rsidRDefault="00375E5B" w:rsidP="001B7277">
            <w:pPr>
              <w:jc w:val="center"/>
              <w:rPr>
                <w:rFonts w:ascii="Cambria" w:hAnsi="Cambria" w:cs="Calibri"/>
                <w:b/>
                <w:bCs/>
                <w:szCs w:val="21"/>
              </w:rPr>
            </w:pPr>
            <w:r>
              <w:rPr>
                <w:rFonts w:ascii="Cambria" w:hAnsi="Cambria" w:cs="Calibri" w:hint="eastAsia"/>
                <w:b/>
                <w:bCs/>
                <w:szCs w:val="21"/>
              </w:rPr>
              <w:t>商家是否有效（目前同程）</w:t>
            </w:r>
          </w:p>
        </w:tc>
      </w:tr>
      <w:tr w:rsidR="00375E5B" w:rsidTr="001B7277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Pr="003F121B" w:rsidRDefault="00035C3D" w:rsidP="001B7277">
            <w:pPr>
              <w:widowControl/>
              <w:jc w:val="left"/>
              <w:rPr>
                <w:rFonts w:cs="Calibri"/>
                <w:b/>
                <w:bCs/>
                <w:kern w:val="0"/>
                <w:szCs w:val="21"/>
              </w:rPr>
            </w:pPr>
            <w:r w:rsidRPr="00035C3D">
              <w:rPr>
                <w:b/>
                <w:bCs/>
              </w:rPr>
              <w:t>venderId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035C3D" w:rsidP="001B7277">
            <w:pPr>
              <w:pStyle w:val="p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agencyCode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54248F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</w:t>
            </w:r>
            <w:r w:rsidR="0054248F">
              <w:rPr>
                <w:rFonts w:cs="Calibri"/>
                <w:kern w:val="0"/>
                <w:szCs w:val="21"/>
              </w:rPr>
              <w:t>734156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  <w:tr w:rsidR="00625CB9" w:rsidTr="001B7277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25CB9" w:rsidRPr="00035C3D" w:rsidRDefault="00625CB9" w:rsidP="001B7277">
            <w:pPr>
              <w:widowControl/>
              <w:jc w:val="left"/>
              <w:rPr>
                <w:b/>
                <w:bCs/>
              </w:rPr>
            </w:pPr>
            <w:r w:rsidRPr="00035C3D">
              <w:rPr>
                <w:b/>
                <w:bCs/>
              </w:rPr>
              <w:t>orgCity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25CB9" w:rsidRDefault="00625CB9" w:rsidP="001B7277">
            <w:pPr>
              <w:pStyle w:val="p0"/>
            </w:pPr>
            <w:r>
              <w:rPr>
                <w:rFonts w:hint="eastAsia"/>
              </w:rPr>
              <w:t>出发城市三字码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25CB9" w:rsidRDefault="00625CB9" w:rsidP="001B7277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25CB9" w:rsidRDefault="00625CB9" w:rsidP="001B7277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 w:hint="eastAsia"/>
                <w:bCs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25CB9" w:rsidRDefault="00625CB9" w:rsidP="0054248F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</w:t>
            </w:r>
            <w:r>
              <w:rPr>
                <w:rFonts w:cs="Calibri" w:hint="eastAsia"/>
                <w:kern w:val="0"/>
                <w:szCs w:val="21"/>
              </w:rPr>
              <w:t>PEK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25CB9" w:rsidRDefault="00625CB9" w:rsidP="001B7277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  <w:tr w:rsidR="00375E5B" w:rsidTr="001B7277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Pr="003F121B" w:rsidRDefault="00375E5B" w:rsidP="001B7277">
            <w:pPr>
              <w:pStyle w:val="p0"/>
              <w:jc w:val="left"/>
              <w:rPr>
                <w:b/>
                <w:bCs/>
              </w:rPr>
            </w:pPr>
            <w:r w:rsidRPr="003F121B">
              <w:rPr>
                <w:b/>
                <w:bCs/>
              </w:rPr>
              <w:t>arrCity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pStyle w:val="p0"/>
            </w:pPr>
            <w:r>
              <w:t>抵达城市三字码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例：</w:t>
            </w:r>
            <w:r>
              <w:rPr>
                <w:rFonts w:cs="Calibri"/>
                <w:kern w:val="0"/>
                <w:szCs w:val="21"/>
              </w:rPr>
              <w:t>SHA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  <w:tr w:rsidR="00375E5B" w:rsidTr="001B7277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Pr="003F121B" w:rsidRDefault="00375E5B" w:rsidP="001B7277">
            <w:pPr>
              <w:pStyle w:val="p0"/>
              <w:jc w:val="left"/>
              <w:rPr>
                <w:b/>
                <w:bCs/>
              </w:rPr>
            </w:pPr>
            <w:r w:rsidRPr="003F121B">
              <w:rPr>
                <w:b/>
                <w:bCs/>
              </w:rPr>
              <w:t>depDate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pStyle w:val="p0"/>
            </w:pPr>
            <w:r>
              <w:t>出发日期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格式</w:t>
            </w:r>
            <w:r>
              <w:rPr>
                <w:rFonts w:cs="Calibri"/>
                <w:kern w:val="0"/>
                <w:szCs w:val="21"/>
              </w:rPr>
              <w:t>:“yyyy-MM-dd”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Default="00375E5B" w:rsidP="001B7277">
            <w:pPr>
              <w:widowControl/>
              <w:rPr>
                <w:rFonts w:cs="Calibri"/>
                <w:kern w:val="0"/>
                <w:szCs w:val="21"/>
              </w:rPr>
            </w:pPr>
          </w:p>
        </w:tc>
      </w:tr>
      <w:tr w:rsidR="00375E5B" w:rsidTr="001B7277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Pr="003F121B" w:rsidRDefault="00375E5B" w:rsidP="001B7277">
            <w:pPr>
              <w:pStyle w:val="p0"/>
              <w:jc w:val="left"/>
              <w:rPr>
                <w:b/>
                <w:bCs/>
              </w:rPr>
            </w:pPr>
            <w:r w:rsidRPr="003F121B">
              <w:rPr>
                <w:b/>
                <w:bCs/>
              </w:rPr>
              <w:t>depTime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</w:pPr>
            <w:r>
              <w:t>出发时间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格式</w:t>
            </w:r>
            <w:r>
              <w:rPr>
                <w:rFonts w:cs="Calibri"/>
                <w:kern w:val="0"/>
                <w:szCs w:val="21"/>
              </w:rPr>
              <w:t>:“hh:ss</w:t>
            </w:r>
            <w:r>
              <w:rPr>
                <w:rFonts w:cs="Calibri" w:hint="eastAsia"/>
                <w:kern w:val="0"/>
                <w:szCs w:val="21"/>
              </w:rPr>
              <w:t>-hh:ss</w:t>
            </w:r>
            <w:r>
              <w:rPr>
                <w:rFonts w:cs="Calibri"/>
                <w:kern w:val="0"/>
                <w:szCs w:val="21"/>
              </w:rPr>
              <w:t>”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无传递</w:t>
            </w:r>
          </w:p>
        </w:tc>
      </w:tr>
      <w:tr w:rsidR="00375E5B" w:rsidTr="001B7277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Pr="003F121B" w:rsidRDefault="00375E5B" w:rsidP="001B7277">
            <w:pPr>
              <w:pStyle w:val="p0"/>
              <w:jc w:val="left"/>
              <w:rPr>
                <w:b/>
                <w:bCs/>
                <w:color w:val="974806"/>
              </w:rPr>
            </w:pPr>
            <w:r w:rsidRPr="003F121B">
              <w:rPr>
                <w:b/>
                <w:bCs/>
              </w:rPr>
              <w:lastRenderedPageBreak/>
              <w:t>classNo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</w:pPr>
            <w:r>
              <w:t>舱位代码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jc w:val="center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jc w:val="center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否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a4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舱位代码枚举值：</w:t>
            </w:r>
          </w:p>
          <w:p w:rsidR="00375E5B" w:rsidRDefault="00375E5B" w:rsidP="001B7277">
            <w:pPr>
              <w:pStyle w:val="a4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Y</w:t>
            </w:r>
            <w:r>
              <w:rPr>
                <w:rFonts w:cs="Calibri"/>
                <w:kern w:val="0"/>
                <w:szCs w:val="21"/>
              </w:rPr>
              <w:t>经济舱</w:t>
            </w:r>
            <w:r>
              <w:rPr>
                <w:rFonts w:cs="Calibri"/>
                <w:kern w:val="0"/>
                <w:szCs w:val="21"/>
              </w:rPr>
              <w:t>,</w:t>
            </w:r>
          </w:p>
          <w:p w:rsidR="00375E5B" w:rsidRDefault="00375E5B" w:rsidP="001B7277">
            <w:pPr>
              <w:pStyle w:val="a4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 xml:space="preserve">C </w:t>
            </w:r>
            <w:r>
              <w:rPr>
                <w:rFonts w:cs="Calibri"/>
                <w:kern w:val="0"/>
                <w:szCs w:val="21"/>
              </w:rPr>
              <w:t>公务舱</w:t>
            </w:r>
          </w:p>
          <w:p w:rsidR="00375E5B" w:rsidRDefault="00375E5B" w:rsidP="001B7277">
            <w:pPr>
              <w:pStyle w:val="p0"/>
            </w:pPr>
            <w:r>
              <w:t>F</w:t>
            </w:r>
            <w:r>
              <w:t>头等舱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a4"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无传递</w:t>
            </w:r>
          </w:p>
        </w:tc>
      </w:tr>
      <w:tr w:rsidR="00375E5B" w:rsidRPr="00BA71D9" w:rsidTr="001B7277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Pr="003F121B" w:rsidRDefault="00375E5B" w:rsidP="001B7277">
            <w:pPr>
              <w:pStyle w:val="p0"/>
              <w:jc w:val="left"/>
              <w:rPr>
                <w:b/>
              </w:rPr>
            </w:pPr>
            <w:r w:rsidRPr="00D8423C">
              <w:rPr>
                <w:b/>
                <w:color w:val="FF0000"/>
              </w:rPr>
              <w:t>onlySelfPNR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可否更换</w:t>
            </w:r>
            <w:r>
              <w:rPr>
                <w:rFonts w:cs="Calibri"/>
                <w:kern w:val="0"/>
                <w:szCs w:val="21"/>
              </w:rPr>
              <w:t>PNR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Integer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Pr="00BA71D9" w:rsidRDefault="00375E5B" w:rsidP="001B7277">
            <w:pPr>
              <w:jc w:val="center"/>
              <w:rPr>
                <w:rFonts w:cs="Calibri"/>
                <w:kern w:val="0"/>
                <w:szCs w:val="21"/>
              </w:rPr>
            </w:pPr>
            <w:r w:rsidRPr="00BA71D9">
              <w:rPr>
                <w:rFonts w:cs="Calibri"/>
                <w:kern w:val="0"/>
                <w:szCs w:val="21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widowControl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0</w:t>
            </w:r>
            <w:r>
              <w:rPr>
                <w:rFonts w:cs="Calibri"/>
                <w:kern w:val="0"/>
                <w:szCs w:val="21"/>
              </w:rPr>
              <w:t>可以更换</w:t>
            </w:r>
            <w:r>
              <w:rPr>
                <w:rFonts w:cs="Calibri"/>
                <w:kern w:val="0"/>
                <w:szCs w:val="21"/>
              </w:rPr>
              <w:t>PNR</w:t>
            </w:r>
            <w:r>
              <w:rPr>
                <w:rFonts w:cs="Calibri"/>
                <w:kern w:val="0"/>
                <w:szCs w:val="21"/>
              </w:rPr>
              <w:t>后出票</w:t>
            </w:r>
          </w:p>
          <w:p w:rsidR="00375E5B" w:rsidRPr="00BA71D9" w:rsidRDefault="00375E5B" w:rsidP="001B7277">
            <w:pPr>
              <w:pStyle w:val="13"/>
              <w:widowControl/>
              <w:ind w:firstLineChars="0" w:firstLine="0"/>
              <w:rPr>
                <w:rFonts w:cs="Calibri"/>
                <w:kern w:val="0"/>
                <w:szCs w:val="21"/>
              </w:rPr>
            </w:pPr>
            <w:r w:rsidRPr="00BA71D9">
              <w:rPr>
                <w:rFonts w:cs="Calibri"/>
                <w:kern w:val="0"/>
                <w:szCs w:val="21"/>
              </w:rPr>
              <w:t xml:space="preserve">1 </w:t>
            </w:r>
            <w:r w:rsidRPr="00BA71D9">
              <w:rPr>
                <w:rFonts w:cs="Calibri"/>
                <w:kern w:val="0"/>
                <w:szCs w:val="21"/>
              </w:rPr>
              <w:t>只用自己的</w:t>
            </w:r>
            <w:r w:rsidRPr="00BA71D9">
              <w:rPr>
                <w:rFonts w:cs="Calibri"/>
                <w:kern w:val="0"/>
                <w:szCs w:val="21"/>
              </w:rPr>
              <w:t>PNR</w:t>
            </w:r>
            <w:r w:rsidRPr="00BA71D9">
              <w:rPr>
                <w:rFonts w:cs="Calibri"/>
                <w:kern w:val="0"/>
                <w:szCs w:val="21"/>
              </w:rPr>
              <w:t>出票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widowControl/>
              <w:rPr>
                <w:rFonts w:cs="Calibri"/>
                <w:kern w:val="0"/>
                <w:szCs w:val="21"/>
              </w:rPr>
            </w:pPr>
            <w:ins w:id="15" w:author="Helpdesk" w:date="2016-09-08T15:14:00Z">
              <w:r>
                <w:rPr>
                  <w:rFonts w:cs="Calibri" w:hint="eastAsia"/>
                  <w:kern w:val="0"/>
                  <w:szCs w:val="21"/>
                </w:rPr>
                <w:t>京东给默认值</w:t>
              </w:r>
            </w:ins>
            <w:r>
              <w:rPr>
                <w:rFonts w:cs="Calibri"/>
                <w:kern w:val="0"/>
                <w:szCs w:val="21"/>
              </w:rPr>
              <w:t>1</w:t>
            </w:r>
          </w:p>
        </w:tc>
      </w:tr>
      <w:tr w:rsidR="00375E5B" w:rsidTr="001B7277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Pr="003F121B" w:rsidRDefault="00375E5B" w:rsidP="001B7277">
            <w:pPr>
              <w:pStyle w:val="p0"/>
              <w:jc w:val="left"/>
              <w:rPr>
                <w:b/>
                <w:bCs/>
                <w:strike/>
                <w:color w:val="974806"/>
              </w:rPr>
            </w:pPr>
            <w:r w:rsidRPr="00D8423C">
              <w:rPr>
                <w:b/>
                <w:bCs/>
                <w:color w:val="FF0000"/>
              </w:rPr>
              <w:t>onlyAvailableSeat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</w:pPr>
            <w:r>
              <w:t>只返回可用舱位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  <w:jc w:val="center"/>
            </w:pPr>
            <w: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a4"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1</w:t>
            </w:r>
            <w:r>
              <w:rPr>
                <w:rFonts w:cs="Calibri"/>
                <w:kern w:val="0"/>
                <w:szCs w:val="21"/>
              </w:rPr>
              <w:t xml:space="preserve"> </w:t>
            </w:r>
            <w:r>
              <w:rPr>
                <w:rFonts w:cs="Calibri"/>
                <w:kern w:val="0"/>
                <w:szCs w:val="21"/>
              </w:rPr>
              <w:t>只返回可用舱位</w:t>
            </w:r>
            <w:r>
              <w:rPr>
                <w:rFonts w:cs="Calibri"/>
                <w:kern w:val="0"/>
                <w:szCs w:val="21"/>
              </w:rPr>
              <w:t>;</w:t>
            </w:r>
          </w:p>
          <w:p w:rsidR="00375E5B" w:rsidRDefault="00375E5B" w:rsidP="001B7277">
            <w:pPr>
              <w:pStyle w:val="a4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即只返回舱位数量为</w:t>
            </w:r>
            <w:r>
              <w:rPr>
                <w:rFonts w:cs="Calibri"/>
                <w:kern w:val="0"/>
                <w:szCs w:val="21"/>
              </w:rPr>
              <w:t>1</w:t>
            </w:r>
            <w:r>
              <w:rPr>
                <w:rFonts w:cs="Calibri"/>
                <w:kern w:val="0"/>
                <w:szCs w:val="21"/>
              </w:rPr>
              <w:t>～</w:t>
            </w:r>
            <w:r>
              <w:rPr>
                <w:rFonts w:cs="Calibri"/>
                <w:kern w:val="0"/>
                <w:szCs w:val="21"/>
              </w:rPr>
              <w:t>9</w:t>
            </w:r>
            <w:r>
              <w:rPr>
                <w:rFonts w:cs="Calibri"/>
                <w:kern w:val="0"/>
                <w:szCs w:val="21"/>
              </w:rPr>
              <w:t>或为</w:t>
            </w:r>
            <w:r>
              <w:rPr>
                <w:rFonts w:cs="Calibri"/>
                <w:kern w:val="0"/>
                <w:szCs w:val="21"/>
              </w:rPr>
              <w:t>A</w:t>
            </w:r>
            <w:r>
              <w:rPr>
                <w:rFonts w:cs="Calibri"/>
                <w:kern w:val="0"/>
                <w:szCs w:val="21"/>
              </w:rPr>
              <w:t>的舱位</w:t>
            </w:r>
            <w:r>
              <w:rPr>
                <w:rFonts w:cs="Calibri"/>
                <w:kern w:val="0"/>
                <w:szCs w:val="21"/>
              </w:rPr>
              <w:t>;</w:t>
            </w:r>
          </w:p>
          <w:p w:rsidR="00375E5B" w:rsidRDefault="00375E5B" w:rsidP="001B7277">
            <w:pPr>
              <w:pStyle w:val="p0"/>
              <w:rPr>
                <w:color w:val="FFFFFF"/>
              </w:rPr>
            </w:pPr>
            <w:r>
              <w:rPr>
                <w:color w:val="FF0000"/>
              </w:rPr>
              <w:t xml:space="preserve">0 </w:t>
            </w:r>
            <w:r>
              <w:rPr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全部</w:t>
            </w:r>
            <w:r>
              <w:rPr>
                <w:color w:val="FF0000"/>
              </w:rPr>
              <w:t>舱位列</w:t>
            </w:r>
            <w:r>
              <w:rPr>
                <w:color w:val="FFFFFF"/>
              </w:rPr>
              <w:t>表</w:t>
            </w:r>
            <w:r>
              <w:rPr>
                <w:color w:val="FFFFFF"/>
              </w:rPr>
              <w:t>;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a4"/>
              <w:rPr>
                <w:rFonts w:cs="Calibri"/>
                <w:kern w:val="0"/>
                <w:szCs w:val="21"/>
              </w:rPr>
            </w:pPr>
            <w:ins w:id="16" w:author="Helpdesk" w:date="2016-09-08T15:14:00Z">
              <w:r>
                <w:rPr>
                  <w:rFonts w:cs="Calibri" w:hint="eastAsia"/>
                  <w:kern w:val="0"/>
                  <w:szCs w:val="21"/>
                </w:rPr>
                <w:t>京东给默认值</w:t>
              </w:r>
            </w:ins>
            <w:r>
              <w:rPr>
                <w:rFonts w:cs="Calibri" w:hint="eastAsia"/>
                <w:kern w:val="0"/>
                <w:szCs w:val="21"/>
              </w:rPr>
              <w:t>1</w:t>
            </w:r>
          </w:p>
        </w:tc>
      </w:tr>
      <w:tr w:rsidR="00375E5B" w:rsidTr="001B7277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Pr="003F121B" w:rsidRDefault="00375E5B" w:rsidP="001B7277">
            <w:pPr>
              <w:pStyle w:val="p0"/>
              <w:jc w:val="left"/>
              <w:rPr>
                <w:b/>
                <w:bCs/>
              </w:rPr>
            </w:pPr>
            <w:r w:rsidRPr="00D8423C">
              <w:rPr>
                <w:b/>
                <w:bCs/>
                <w:color w:val="FF0000"/>
              </w:rPr>
              <w:t>onlyNormalCommi</w:t>
            </w:r>
            <w:r w:rsidRPr="00D8423C">
              <w:rPr>
                <w:rFonts w:hint="eastAsia"/>
                <w:b/>
                <w:bCs/>
                <w:color w:val="FF0000"/>
              </w:rPr>
              <w:t>s</w:t>
            </w:r>
            <w:r w:rsidRPr="00D8423C">
              <w:rPr>
                <w:b/>
                <w:bCs/>
                <w:color w:val="FF0000"/>
              </w:rPr>
              <w:t>sion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</w:pPr>
            <w:r>
              <w:t>是否包括特殊政策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  <w:jc w:val="center"/>
            </w:pPr>
            <w: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t>仅返回普通政策</w:t>
            </w:r>
            <w:r>
              <w:t>;</w:t>
            </w:r>
          </w:p>
          <w:p w:rsidR="00375E5B" w:rsidRPr="0081087B" w:rsidRDefault="00375E5B" w:rsidP="001B7277">
            <w:pPr>
              <w:pStyle w:val="p0"/>
            </w:pPr>
            <w:r w:rsidRPr="0081087B">
              <w:rPr>
                <w:rFonts w:hint="eastAsia"/>
              </w:rPr>
              <w:t>0</w:t>
            </w:r>
            <w:r w:rsidRPr="0081087B">
              <w:t xml:space="preserve"> </w:t>
            </w:r>
            <w:r w:rsidRPr="0081087B">
              <w:t>允许返回特殊政策</w:t>
            </w:r>
            <w:r w:rsidRPr="0081087B">
              <w:t>;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</w:pPr>
            <w:ins w:id="17" w:author="Helpdesk" w:date="2016-09-08T15:14:00Z">
              <w:r>
                <w:rPr>
                  <w:rFonts w:hint="eastAsia"/>
                </w:rPr>
                <w:t>京东给默认值</w:t>
              </w:r>
            </w:ins>
            <w:r>
              <w:rPr>
                <w:rFonts w:hint="eastAsia"/>
              </w:rPr>
              <w:t xml:space="preserve"> 1</w:t>
            </w:r>
          </w:p>
        </w:tc>
      </w:tr>
      <w:tr w:rsidR="00375E5B" w:rsidTr="001B7277">
        <w:trPr>
          <w:trHeight w:val="761"/>
        </w:trPr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Pr="003F121B" w:rsidRDefault="00375E5B" w:rsidP="001B7277">
            <w:pPr>
              <w:pStyle w:val="p0"/>
              <w:jc w:val="left"/>
              <w:rPr>
                <w:b/>
                <w:bCs/>
                <w:color w:val="974806"/>
              </w:rPr>
            </w:pPr>
            <w:r w:rsidRPr="00D8423C">
              <w:rPr>
                <w:b/>
                <w:bCs/>
                <w:color w:val="FF0000"/>
              </w:rPr>
              <w:t>onlyOnWorkingCommis</w:t>
            </w:r>
            <w:r w:rsidRPr="00D8423C">
              <w:rPr>
                <w:rFonts w:hint="eastAsia"/>
                <w:b/>
                <w:bCs/>
                <w:color w:val="FF0000"/>
              </w:rPr>
              <w:t>s</w:t>
            </w:r>
            <w:r w:rsidRPr="00D8423C">
              <w:rPr>
                <w:b/>
                <w:bCs/>
                <w:color w:val="FF0000"/>
              </w:rPr>
              <w:t>ion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</w:pPr>
            <w:r>
              <w:t>是否只返回在工作时间内政策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  <w:jc w:val="center"/>
            </w:pPr>
            <w: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</w:pPr>
            <w:r>
              <w:t xml:space="preserve">1 </w:t>
            </w:r>
            <w:r>
              <w:t>仅返回当前仍在工作时间的政策</w:t>
            </w:r>
            <w:r>
              <w:t>;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</w:pPr>
            <w:ins w:id="18" w:author="Helpdesk" w:date="2016-09-08T15:14:00Z">
              <w:r>
                <w:rPr>
                  <w:rFonts w:hint="eastAsia"/>
                </w:rPr>
                <w:t>京东给默认值</w:t>
              </w:r>
            </w:ins>
            <w:r>
              <w:rPr>
                <w:rFonts w:hint="eastAsia"/>
              </w:rPr>
              <w:t>1</w:t>
            </w:r>
          </w:p>
        </w:tc>
      </w:tr>
      <w:tr w:rsidR="00375E5B" w:rsidTr="001B7277">
        <w:trPr>
          <w:trHeight w:val="761"/>
        </w:trPr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Pr="003F121B" w:rsidRDefault="00375E5B" w:rsidP="001B7277">
            <w:pPr>
              <w:pStyle w:val="p0"/>
              <w:jc w:val="left"/>
              <w:rPr>
                <w:b/>
                <w:bCs/>
              </w:rPr>
            </w:pPr>
            <w:r w:rsidRPr="003F121B">
              <w:rPr>
                <w:b/>
                <w:bCs/>
              </w:rPr>
              <w:t>lineType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</w:pP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1B7277">
            <w:pPr>
              <w:pStyle w:val="p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EE39A1">
            <w:pPr>
              <w:pStyle w:val="p0"/>
              <w:jc w:val="left"/>
            </w:pP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375E5B" w:rsidRDefault="00375E5B" w:rsidP="00EE39A1">
            <w:pPr>
              <w:pStyle w:val="p0"/>
              <w:jc w:val="left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OW</w:t>
            </w:r>
          </w:p>
        </w:tc>
      </w:tr>
      <w:tr w:rsidR="00375E5B" w:rsidTr="001B7277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Pr="003F121B" w:rsidRDefault="00375E5B" w:rsidP="001B7277">
            <w:pPr>
              <w:pStyle w:val="p0"/>
              <w:jc w:val="left"/>
              <w:rPr>
                <w:b/>
                <w:bCs/>
              </w:rPr>
            </w:pPr>
            <w:r w:rsidRPr="003F121B">
              <w:rPr>
                <w:b/>
                <w:bCs/>
              </w:rPr>
              <w:t>queryUuid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Pr="00BB53CF" w:rsidRDefault="00375E5B" w:rsidP="001B7277">
            <w:pPr>
              <w:pStyle w:val="p0"/>
            </w:pPr>
            <w:r w:rsidRPr="00BB53CF">
              <w:rPr>
                <w:rFonts w:hint="eastAsia"/>
              </w:rPr>
              <w:t>查询唯一标识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Pr="00BB53CF" w:rsidRDefault="00375E5B" w:rsidP="001B7277">
            <w:pPr>
              <w:pStyle w:val="p0"/>
              <w:jc w:val="center"/>
            </w:pPr>
            <w:r w:rsidRPr="00BB53CF">
              <w:rPr>
                <w:rFonts w:hint="eastAsia"/>
              </w:rPr>
              <w:t>String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Pr="00BB53CF" w:rsidRDefault="00375E5B" w:rsidP="001B7277">
            <w:pPr>
              <w:pStyle w:val="p0"/>
              <w:jc w:val="center"/>
            </w:pPr>
            <w:r w:rsidRPr="00BB53CF"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Pr="00BB53CF" w:rsidRDefault="00375E5B" w:rsidP="00EE39A1">
            <w:pPr>
              <w:pStyle w:val="p0"/>
              <w:jc w:val="left"/>
            </w:pP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375E5B" w:rsidRPr="00BB53CF" w:rsidRDefault="00625CB9" w:rsidP="00EE39A1">
            <w:pPr>
              <w:pStyle w:val="p0"/>
              <w:jc w:val="left"/>
            </w:pPr>
            <w:r>
              <w:rPr>
                <w:rFonts w:hint="eastAsia"/>
              </w:rPr>
              <w:t>请求中的</w:t>
            </w:r>
            <w:r>
              <w:rPr>
                <w:rFonts w:hint="eastAsia"/>
              </w:rPr>
              <w:t>uuid</w:t>
            </w:r>
          </w:p>
        </w:tc>
      </w:tr>
      <w:tr w:rsidR="00625CB9" w:rsidTr="001B7277">
        <w:tc>
          <w:tcPr>
            <w:tcW w:w="1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25CB9" w:rsidRPr="003F121B" w:rsidRDefault="00625CB9" w:rsidP="001B7277">
            <w:pPr>
              <w:pStyle w:val="p0"/>
              <w:jc w:val="left"/>
              <w:rPr>
                <w:b/>
                <w:bCs/>
              </w:rPr>
            </w:pPr>
            <w:r w:rsidRPr="00035C3D">
              <w:rPr>
                <w:b/>
                <w:bCs/>
              </w:rPr>
              <w:t>flightInfos</w:t>
            </w:r>
          </w:p>
        </w:tc>
        <w:tc>
          <w:tcPr>
            <w:tcW w:w="17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25CB9" w:rsidRPr="00BB53CF" w:rsidRDefault="00625CB9" w:rsidP="001B7277">
            <w:pPr>
              <w:pStyle w:val="p0"/>
            </w:pPr>
            <w:r>
              <w:rPr>
                <w:rFonts w:hint="eastAsia"/>
              </w:rPr>
              <w:t>航班信息</w:t>
            </w:r>
          </w:p>
        </w:tc>
        <w:tc>
          <w:tcPr>
            <w:tcW w:w="9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25CB9" w:rsidRPr="00BB53CF" w:rsidRDefault="00625CB9" w:rsidP="001B7277">
            <w:pPr>
              <w:pStyle w:val="p0"/>
              <w:jc w:val="center"/>
            </w:pPr>
            <w:r w:rsidRPr="00035C3D">
              <w:rPr>
                <w:b/>
                <w:bCs/>
              </w:rPr>
              <w:t>List&lt;TTSFlightInfo&gt;</w:t>
            </w:r>
          </w:p>
        </w:tc>
        <w:tc>
          <w:tcPr>
            <w:tcW w:w="4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25CB9" w:rsidRPr="00BB53CF" w:rsidRDefault="00625CB9" w:rsidP="001B7277">
            <w:pPr>
              <w:pStyle w:val="p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25CB9" w:rsidRPr="00BB53CF" w:rsidRDefault="007428B8" w:rsidP="001B7277">
            <w:pPr>
              <w:pStyle w:val="p0"/>
            </w:pPr>
            <w:r>
              <w:rPr>
                <w:rFonts w:hint="eastAsia"/>
              </w:rPr>
              <w:t>航班信息</w:t>
            </w:r>
          </w:p>
        </w:tc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625CB9" w:rsidRPr="00BB53CF" w:rsidRDefault="00625CB9" w:rsidP="001B7277">
            <w:pPr>
              <w:pStyle w:val="p0"/>
            </w:pPr>
          </w:p>
        </w:tc>
      </w:tr>
    </w:tbl>
    <w:p w:rsidR="001D6AE2" w:rsidRDefault="001D6AE2">
      <w:pPr>
        <w:rPr>
          <w:rFonts w:cs="Calibri"/>
        </w:rPr>
      </w:pPr>
    </w:p>
    <w:p w:rsidR="00F00B25" w:rsidRDefault="003F4FB1">
      <w:pPr>
        <w:pStyle w:val="3"/>
      </w:pPr>
      <w:r w:rsidRPr="00035C3D">
        <w:t>TTSFlightInfo</w:t>
      </w:r>
      <w:r w:rsidR="00EB72E8">
        <w:t>对象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992"/>
        <w:gridCol w:w="425"/>
        <w:gridCol w:w="3736"/>
      </w:tblGrid>
      <w:tr w:rsidR="00F00B25" w:rsidTr="00304EBE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37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left"/>
              <w:rPr>
                <w:b/>
                <w:bCs/>
              </w:rPr>
            </w:pPr>
            <w:r w:rsidRPr="00F80FE1">
              <w:rPr>
                <w:b/>
                <w:bCs/>
              </w:rPr>
              <w:t>depDate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出发日期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格式</w:t>
            </w:r>
            <w:r w:rsidRPr="00F80FE1">
              <w:t>:“yyyy-MM-dd”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left"/>
              <w:rPr>
                <w:b/>
                <w:bCs/>
              </w:rPr>
            </w:pPr>
            <w:r w:rsidRPr="00F80FE1">
              <w:rPr>
                <w:b/>
                <w:bCs/>
              </w:rPr>
              <w:t>depTime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起飞时间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格式</w:t>
            </w:r>
            <w:r w:rsidRPr="00F80FE1">
              <w:t>:“hh:ss”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left"/>
              <w:rPr>
                <w:b/>
                <w:bCs/>
              </w:rPr>
            </w:pPr>
            <w:r w:rsidRPr="00F80FE1">
              <w:rPr>
                <w:b/>
                <w:bCs/>
              </w:rPr>
              <w:t>arrDate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到达日期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格式</w:t>
            </w:r>
            <w:r w:rsidRPr="00F80FE1">
              <w:t>:“yyyy-MM-dd”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left"/>
              <w:rPr>
                <w:b/>
                <w:bCs/>
              </w:rPr>
            </w:pPr>
            <w:r w:rsidRPr="00F80FE1">
              <w:rPr>
                <w:b/>
                <w:bCs/>
              </w:rPr>
              <w:t>arrTime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到达时间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格式</w:t>
            </w:r>
            <w:r w:rsidRPr="00F80FE1">
              <w:t>:“hh:ss”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left"/>
              <w:rPr>
                <w:b/>
                <w:bCs/>
              </w:rPr>
            </w:pPr>
            <w:r w:rsidRPr="00F80FE1">
              <w:rPr>
                <w:b/>
                <w:bCs/>
              </w:rPr>
              <w:t>orgCity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出发城市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例：</w:t>
            </w:r>
            <w:r w:rsidRPr="00F80FE1">
              <w:t>PEK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left"/>
              <w:rPr>
                <w:b/>
                <w:bCs/>
              </w:rPr>
            </w:pPr>
            <w:r w:rsidRPr="00F80FE1">
              <w:rPr>
                <w:b/>
                <w:bCs/>
              </w:rPr>
              <w:t>dstCity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抵达城市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例：</w:t>
            </w:r>
            <w:r w:rsidRPr="00F80FE1">
              <w:t>SHA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EB72E8">
            <w:pPr>
              <w:pStyle w:val="p0"/>
              <w:jc w:val="left"/>
              <w:rPr>
                <w:b/>
                <w:bCs/>
              </w:rPr>
            </w:pPr>
            <w:r w:rsidRPr="00DE7D11">
              <w:rPr>
                <w:b/>
                <w:bCs/>
              </w:rPr>
              <w:t>orgJetquay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EB72E8">
            <w:pPr>
              <w:pStyle w:val="p0"/>
            </w:pPr>
            <w:r w:rsidRPr="00DE7D11">
              <w:t>始发航站楼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EB72E8">
            <w:pPr>
              <w:pStyle w:val="p0"/>
              <w:jc w:val="center"/>
            </w:pPr>
            <w:r w:rsidRPr="00DE7D11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903DF3">
            <w:pPr>
              <w:pStyle w:val="p0"/>
              <w:jc w:val="center"/>
            </w:pPr>
            <w:r w:rsidRPr="00DE7D11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EB72E8">
            <w:pPr>
              <w:pStyle w:val="p0"/>
            </w:pPr>
            <w:r w:rsidRPr="00DE7D11">
              <w:t>武汉天河机场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EB72E8">
            <w:pPr>
              <w:pStyle w:val="p0"/>
              <w:jc w:val="left"/>
              <w:rPr>
                <w:b/>
                <w:bCs/>
              </w:rPr>
            </w:pPr>
            <w:r w:rsidRPr="00DE7D11">
              <w:rPr>
                <w:b/>
                <w:bCs/>
              </w:rPr>
              <w:t>dstJetquay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EB72E8">
            <w:pPr>
              <w:pStyle w:val="p0"/>
            </w:pPr>
            <w:r w:rsidRPr="00DE7D11">
              <w:t>到达航站楼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EB72E8">
            <w:pPr>
              <w:pStyle w:val="p0"/>
              <w:jc w:val="center"/>
            </w:pPr>
            <w:r w:rsidRPr="00DE7D11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903DF3">
            <w:pPr>
              <w:pStyle w:val="p0"/>
              <w:jc w:val="center"/>
            </w:pPr>
            <w:r w:rsidRPr="00DE7D11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EB72E8">
            <w:pPr>
              <w:pStyle w:val="p0"/>
            </w:pPr>
            <w:r w:rsidRPr="00DE7D11">
              <w:t>广州白云机场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BF6258">
            <w:pPr>
              <w:pStyle w:val="p0"/>
              <w:jc w:val="left"/>
              <w:rPr>
                <w:b/>
                <w:bCs/>
                <w:strike/>
              </w:rPr>
            </w:pPr>
            <w:r w:rsidRPr="00DE7D11">
              <w:rPr>
                <w:rFonts w:hint="eastAsia"/>
                <w:b/>
                <w:bCs/>
              </w:rPr>
              <w:t>d</w:t>
            </w:r>
            <w:r w:rsidR="00EB72E8" w:rsidRPr="00DE7D11">
              <w:rPr>
                <w:b/>
                <w:bCs/>
              </w:rPr>
              <w:t>istance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EB72E8">
            <w:pPr>
              <w:pStyle w:val="p0"/>
            </w:pPr>
            <w:r w:rsidRPr="00DE7D11">
              <w:t>航程公里数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EB72E8">
            <w:pPr>
              <w:pStyle w:val="p0"/>
              <w:jc w:val="center"/>
            </w:pPr>
            <w:r w:rsidRPr="00DE7D11">
              <w:rPr>
                <w:rFonts w:hint="eastAsia"/>
              </w:rP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903DF3">
            <w:pPr>
              <w:pStyle w:val="p0"/>
              <w:jc w:val="center"/>
            </w:pPr>
            <w:r w:rsidRPr="00DE7D11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:rsidR="00F00B25" w:rsidRPr="00DE7D11" w:rsidRDefault="00EB72E8">
            <w:pPr>
              <w:pStyle w:val="p0"/>
            </w:pPr>
            <w:r w:rsidRPr="00DE7D11">
              <w:t>例：</w:t>
            </w:r>
            <w:r w:rsidRPr="00DE7D11">
              <w:t>1200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planeType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机型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F00B25">
            <w:pPr>
              <w:pStyle w:val="p0"/>
            </w:pP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stopNum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经停次数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经停次数</w:t>
            </w:r>
            <w:r>
              <w:t xml:space="preserve"> 1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audlet</w:t>
            </w:r>
            <w:bookmarkStart w:id="19" w:name="OLE_LINK13"/>
            <w:bookmarkStart w:id="20" w:name="OLE_LINK14"/>
            <w:r>
              <w:rPr>
                <w:b/>
                <w:bCs/>
              </w:rPr>
              <w:t>AirportTax</w:t>
            </w:r>
            <w:bookmarkEnd w:id="19"/>
            <w:bookmarkEnd w:id="20"/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</w:pPr>
            <w:r>
              <w:t>成人的机建费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F80FE1">
            <w:pPr>
              <w:pStyle w:val="p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F00B25" w:rsidTr="00304EBE">
        <w:trPr>
          <w:trHeight w:val="90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audletFuelTax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</w:pPr>
            <w:r>
              <w:t>成人的燃油费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F80FE1">
            <w:pPr>
              <w:pStyle w:val="p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childAirportTax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</w:pPr>
            <w:r>
              <w:t>儿童的机建费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F80FE1" w:rsidP="00F80FE1">
            <w:pPr>
              <w:pStyle w:val="p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childFuelTax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</w:pPr>
            <w:r>
              <w:t>儿童的燃油费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Default="00F80FE1">
            <w:pPr>
              <w:pStyle w:val="p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Pr="00F80FE1" w:rsidRDefault="00EB72E8">
            <w:pPr>
              <w:pStyle w:val="p0"/>
              <w:jc w:val="left"/>
              <w:rPr>
                <w:b/>
                <w:bCs/>
                <w:strike/>
                <w:color w:val="FFFFFF"/>
              </w:rPr>
            </w:pPr>
            <w:r w:rsidRPr="00F80FE1">
              <w:rPr>
                <w:b/>
                <w:bCs/>
              </w:rPr>
              <w:t>babyAirportTax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Pr="00F80FE1" w:rsidRDefault="00EB72E8">
            <w:pPr>
              <w:pStyle w:val="p0"/>
            </w:pPr>
            <w:r w:rsidRPr="00F80FE1">
              <w:t>婴儿的基建费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Pr="00F80FE1" w:rsidRDefault="00EB72E8">
            <w:pPr>
              <w:pStyle w:val="p0"/>
              <w:jc w:val="center"/>
            </w:pPr>
            <w:r w:rsidRPr="00F80FE1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Pr="00F80FE1" w:rsidRDefault="00EB72E8">
            <w:pPr>
              <w:pStyle w:val="p0"/>
              <w:jc w:val="center"/>
            </w:pPr>
            <w:r w:rsidRPr="00F80FE1"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Pr="00F80FE1" w:rsidRDefault="00F80FE1">
            <w:pPr>
              <w:pStyle w:val="p0"/>
            </w:pPr>
            <w:r w:rsidRPr="00F80FE1">
              <w:rPr>
                <w:rFonts w:hint="eastAsia"/>
              </w:rPr>
              <w:t>默认</w:t>
            </w:r>
            <w:r w:rsidRPr="00F80FE1">
              <w:rPr>
                <w:rFonts w:hint="eastAsia"/>
              </w:rPr>
              <w:t>0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Pr="00F80FE1" w:rsidRDefault="00EB72E8">
            <w:pPr>
              <w:pStyle w:val="p0"/>
              <w:jc w:val="left"/>
              <w:rPr>
                <w:b/>
                <w:bCs/>
              </w:rPr>
            </w:pPr>
            <w:r w:rsidRPr="00F80FE1">
              <w:rPr>
                <w:b/>
                <w:bCs/>
              </w:rPr>
              <w:t>babyFuelTax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Pr="00F80FE1" w:rsidRDefault="00EB72E8">
            <w:pPr>
              <w:pStyle w:val="p0"/>
            </w:pPr>
            <w:r w:rsidRPr="00F80FE1">
              <w:t>婴儿的燃油费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Pr="00F80FE1" w:rsidRDefault="00EB72E8">
            <w:pPr>
              <w:pStyle w:val="p0"/>
              <w:jc w:val="center"/>
            </w:pPr>
            <w:r w:rsidRPr="00F80FE1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Pr="00F80FE1" w:rsidRDefault="00EB72E8">
            <w:pPr>
              <w:pStyle w:val="p0"/>
              <w:jc w:val="center"/>
            </w:pPr>
            <w:r w:rsidRPr="00F80FE1"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00"/>
          </w:tcPr>
          <w:p w:rsidR="00F00B25" w:rsidRPr="00F80FE1" w:rsidRDefault="00F80FE1">
            <w:pPr>
              <w:pStyle w:val="p0"/>
            </w:pPr>
            <w:r w:rsidRPr="00F80FE1">
              <w:rPr>
                <w:rFonts w:hint="eastAsia"/>
              </w:rPr>
              <w:t>默认</w:t>
            </w:r>
            <w:r w:rsidRPr="00F80FE1">
              <w:rPr>
                <w:rFonts w:hint="eastAsia"/>
              </w:rPr>
              <w:t>0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left"/>
              <w:rPr>
                <w:b/>
                <w:bCs/>
              </w:rPr>
            </w:pPr>
            <w:r w:rsidRPr="00F80FE1">
              <w:rPr>
                <w:b/>
                <w:bCs/>
              </w:rPr>
              <w:t>basePrice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Y</w:t>
            </w:r>
            <w:r w:rsidRPr="00F80FE1">
              <w:t>舱价格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 w:rsidP="00944B92">
            <w:pPr>
              <w:pStyle w:val="p0"/>
            </w:pPr>
            <w:r w:rsidRPr="00F80FE1">
              <w:t>基准价格</w:t>
            </w:r>
          </w:p>
        </w:tc>
      </w:tr>
      <w:tr w:rsidR="00F00B25" w:rsidTr="00304EBE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left"/>
              <w:rPr>
                <w:b/>
                <w:bCs/>
              </w:rPr>
            </w:pPr>
            <w:bookmarkStart w:id="21" w:name="OLE_LINK20"/>
            <w:r w:rsidRPr="00F80FE1">
              <w:rPr>
                <w:b/>
                <w:bCs/>
              </w:rPr>
              <w:t>seatInfo</w:t>
            </w:r>
            <w:r w:rsidRPr="00F80FE1">
              <w:rPr>
                <w:rFonts w:hint="eastAsia"/>
                <w:b/>
                <w:bCs/>
              </w:rPr>
              <w:t>s</w:t>
            </w:r>
            <w:bookmarkEnd w:id="21"/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舱位信息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List&lt;SeatInfo&gt;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  <w:jc w:val="center"/>
            </w:pPr>
            <w:r w:rsidRPr="00F80FE1"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F80FE1" w:rsidRDefault="00EB72E8">
            <w:pPr>
              <w:pStyle w:val="p0"/>
            </w:pPr>
            <w:r w:rsidRPr="00F80FE1">
              <w:t>见</w:t>
            </w:r>
            <w:hyperlink w:anchor="_SeatInfo对象" w:history="1">
              <w:r w:rsidRPr="00F80FE1">
                <w:rPr>
                  <w:rStyle w:val="af"/>
                </w:rPr>
                <w:t>SeatInfo</w:t>
              </w:r>
            </w:hyperlink>
            <w:r w:rsidRPr="00F80FE1">
              <w:t>定义</w:t>
            </w:r>
            <w:r w:rsidRPr="00F80FE1">
              <w:rPr>
                <w:rFonts w:hint="eastAsia"/>
              </w:rPr>
              <w:t>，数组</w:t>
            </w:r>
          </w:p>
        </w:tc>
      </w:tr>
    </w:tbl>
    <w:p w:rsidR="00F00B25" w:rsidRDefault="00F00B25">
      <w:pPr>
        <w:rPr>
          <w:rFonts w:cs="Calibri"/>
        </w:rPr>
      </w:pPr>
    </w:p>
    <w:p w:rsidR="00F00B25" w:rsidRDefault="00F00B25">
      <w:pPr>
        <w:rPr>
          <w:rFonts w:cs="Calibri"/>
        </w:rPr>
      </w:pPr>
    </w:p>
    <w:p w:rsidR="00F00B25" w:rsidRDefault="00DE7D11" w:rsidP="00DE7D11">
      <w:pPr>
        <w:pStyle w:val="3"/>
      </w:pPr>
      <w:bookmarkStart w:id="22" w:name="_SeatInfo对象"/>
      <w:bookmarkEnd w:id="22"/>
      <w:r w:rsidRPr="00DE7D11">
        <w:t>TTSSeatInfo</w:t>
      </w:r>
      <w:r w:rsidR="00EB72E8">
        <w:t>对象</w:t>
      </w:r>
      <w:r w:rsidR="00EB72E8">
        <w:rPr>
          <w:rFonts w:hint="eastAsia"/>
        </w:rPr>
        <w:t xml:space="preserve"> </w:t>
      </w:r>
    </w:p>
    <w:tbl>
      <w:tblPr>
        <w:tblW w:w="8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992"/>
        <w:gridCol w:w="425"/>
        <w:gridCol w:w="3686"/>
      </w:tblGrid>
      <w:tr w:rsidR="00F00B25" w:rsidTr="00804C4B">
        <w:trPr>
          <w:trHeight w:val="324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F00B25" w:rsidTr="00804C4B">
        <w:trPr>
          <w:trHeight w:val="310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flightNo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航班号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F00B25">
            <w:pPr>
              <w:pStyle w:val="p0"/>
            </w:pPr>
          </w:p>
        </w:tc>
      </w:tr>
      <w:tr w:rsidR="00F00B25" w:rsidTr="00804C4B">
        <w:trPr>
          <w:trHeight w:val="310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arrier</w:t>
            </w:r>
            <w:r>
              <w:rPr>
                <w:b/>
                <w:bCs/>
              </w:rPr>
              <w:t>FlightNo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rPr>
                <w:rFonts w:hint="eastAsia"/>
              </w:rPr>
              <w:t>实际承运航班号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rPr>
                <w:rFonts w:hint="eastAsia"/>
              </w:rPr>
              <w:t>如果共享航班，为实际承运航班号，如果非共享航班，则返回值与</w:t>
            </w:r>
            <w:r>
              <w:rPr>
                <w:b/>
                <w:bCs/>
              </w:rPr>
              <w:t>flightNo</w:t>
            </w:r>
            <w:r>
              <w:rPr>
                <w:rFonts w:hint="eastAsia"/>
                <w:b/>
                <w:bCs/>
              </w:rPr>
              <w:t>相同</w:t>
            </w:r>
          </w:p>
        </w:tc>
      </w:tr>
      <w:tr w:rsidR="00F00B25" w:rsidTr="00804C4B">
        <w:trPr>
          <w:trHeight w:val="621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seatCode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舱位码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京东无法维护仓位码，问题待解决</w:t>
            </w:r>
          </w:p>
        </w:tc>
      </w:tr>
      <w:tr w:rsidR="00F00B25" w:rsidTr="00804C4B">
        <w:trPr>
          <w:trHeight w:val="1255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seatStatus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舱位状态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0~9</w:t>
            </w:r>
            <w:r>
              <w:t>的数字表示剩余舱位个数，</w:t>
            </w:r>
          </w:p>
          <w:p w:rsidR="00F00B25" w:rsidRDefault="00EB72E8">
            <w:pPr>
              <w:pStyle w:val="p0"/>
            </w:pPr>
            <w:r>
              <w:t>A</w:t>
            </w:r>
            <w:r>
              <w:t>表示大于</w:t>
            </w:r>
            <w:r>
              <w:t>9</w:t>
            </w:r>
            <w:r>
              <w:t>个以上座位</w:t>
            </w:r>
          </w:p>
        </w:tc>
      </w:tr>
      <w:tr w:rsidR="00F00B25" w:rsidTr="00804C4B">
        <w:trPr>
          <w:trHeight w:val="310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fareItemId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运价条目</w:t>
            </w:r>
            <w:r>
              <w:t>ID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D64984" w:rsidRDefault="00D64984" w:rsidP="00D64984">
            <w:pPr>
              <w:pStyle w:val="p0"/>
            </w:pPr>
            <w:r>
              <w:t>agencyCode</w:t>
            </w:r>
            <w:r>
              <w:rPr>
                <w:rFonts w:hint="eastAsia"/>
              </w:rPr>
              <w:t>+</w:t>
            </w:r>
            <w:r>
              <w:t>Carrier</w:t>
            </w:r>
            <w:r>
              <w:rPr>
                <w:rFonts w:hint="eastAsia"/>
              </w:rPr>
              <w:t>+</w:t>
            </w:r>
          </w:p>
          <w:p w:rsidR="00D64984" w:rsidRDefault="00D64984" w:rsidP="00D64984">
            <w:pPr>
              <w:pStyle w:val="p0"/>
            </w:pPr>
            <w:r>
              <w:t>FlightNo</w:t>
            </w:r>
            <w:r>
              <w:rPr>
                <w:rFonts w:hint="eastAsia"/>
              </w:rPr>
              <w:t>+</w:t>
            </w:r>
            <w:r>
              <w:t>DepDate</w:t>
            </w:r>
            <w:r>
              <w:rPr>
                <w:rFonts w:hint="eastAsia"/>
              </w:rPr>
              <w:t>+</w:t>
            </w:r>
            <w:r>
              <w:t xml:space="preserve"> SeatCode</w:t>
            </w:r>
          </w:p>
          <w:p w:rsidR="00F00B25" w:rsidRDefault="00EB72E8" w:rsidP="00D64984">
            <w:pPr>
              <w:pStyle w:val="p0"/>
            </w:pPr>
            <w:r>
              <w:rPr>
                <w:rFonts w:hint="eastAsia"/>
              </w:rPr>
              <w:t>用于退改签查询</w:t>
            </w:r>
          </w:p>
        </w:tc>
      </w:tr>
      <w:tr w:rsidR="00F00B25" w:rsidTr="00804C4B">
        <w:trPr>
          <w:trHeight w:val="324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D966" w:themeFill="accent4" w:themeFillTint="99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discount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D966" w:themeFill="accent4" w:themeFillTint="99"/>
          </w:tcPr>
          <w:p w:rsidR="00F00B25" w:rsidRDefault="00EB72E8">
            <w:pPr>
              <w:pStyle w:val="p0"/>
            </w:pPr>
            <w:r>
              <w:t>折扣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D966" w:themeFill="accent4" w:themeFillTint="99"/>
          </w:tcPr>
          <w:p w:rsidR="00F00B25" w:rsidRDefault="00EB72E8">
            <w:pPr>
              <w:pStyle w:val="p0"/>
              <w:jc w:val="center"/>
            </w:pPr>
            <w:r>
              <w:t>Float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D966" w:themeFill="accent4" w:themeFillTint="99"/>
          </w:tcPr>
          <w:p w:rsidR="00F00B25" w:rsidRDefault="00D64984">
            <w:pPr>
              <w:pStyle w:val="p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D966" w:themeFill="accent4" w:themeFillTint="99"/>
          </w:tcPr>
          <w:p w:rsidR="00F00B25" w:rsidRDefault="00F00B25">
            <w:pPr>
              <w:pStyle w:val="p0"/>
            </w:pPr>
          </w:p>
        </w:tc>
      </w:tr>
      <w:tr w:rsidR="00F00B25" w:rsidTr="00804C4B">
        <w:trPr>
          <w:trHeight w:val="1863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seatMsg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舱位说明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D64984">
            <w:pPr>
              <w:pStyle w:val="p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 w:rsidP="00804C4B">
            <w:pPr>
              <w:pStyle w:val="p0"/>
              <w:jc w:val="left"/>
            </w:pPr>
            <w:r>
              <w:t>经济舱</w:t>
            </w:r>
            <w:r>
              <w:t>;</w:t>
            </w:r>
          </w:p>
          <w:p w:rsidR="00F00B25" w:rsidRDefault="00EB72E8" w:rsidP="00804C4B">
            <w:pPr>
              <w:pStyle w:val="p0"/>
              <w:jc w:val="left"/>
            </w:pPr>
            <w:r>
              <w:t>超级经济舱</w:t>
            </w:r>
            <w:r>
              <w:t>;</w:t>
            </w:r>
          </w:p>
          <w:p w:rsidR="00F00B25" w:rsidRDefault="00EB72E8" w:rsidP="00804C4B">
            <w:pPr>
              <w:pStyle w:val="p0"/>
              <w:jc w:val="left"/>
            </w:pPr>
            <w:r>
              <w:t>头等舱</w:t>
            </w:r>
            <w:r>
              <w:t>;</w:t>
            </w:r>
          </w:p>
          <w:p w:rsidR="00F00B25" w:rsidRDefault="00EB72E8" w:rsidP="00804C4B">
            <w:pPr>
              <w:pStyle w:val="p0"/>
              <w:jc w:val="left"/>
            </w:pPr>
            <w:r>
              <w:t>特价舱</w:t>
            </w:r>
            <w:r>
              <w:t>;</w:t>
            </w:r>
          </w:p>
          <w:p w:rsidR="00F00B25" w:rsidRPr="00804C4B" w:rsidRDefault="00EB72E8" w:rsidP="00804C4B">
            <w:pPr>
              <w:pStyle w:val="p0"/>
              <w:jc w:val="left"/>
            </w:pPr>
            <w:r w:rsidRPr="00804C4B">
              <w:t>舱位说明为航空公司返回的说明</w:t>
            </w:r>
          </w:p>
        </w:tc>
      </w:tr>
      <w:tr w:rsidR="00F00B25" w:rsidTr="00804C4B">
        <w:trPr>
          <w:trHeight w:val="310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parPrice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票面价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F00B25">
            <w:pPr>
              <w:pStyle w:val="p0"/>
            </w:pPr>
          </w:p>
        </w:tc>
      </w:tr>
      <w:tr w:rsidR="00F00B25" w:rsidTr="00804C4B">
        <w:trPr>
          <w:trHeight w:val="1255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627499" w:rsidRDefault="00EB72E8">
            <w:pPr>
              <w:pStyle w:val="p0"/>
              <w:jc w:val="left"/>
              <w:rPr>
                <w:b/>
                <w:bCs/>
              </w:rPr>
            </w:pPr>
            <w:r w:rsidRPr="00627499">
              <w:rPr>
                <w:b/>
                <w:bCs/>
              </w:rPr>
              <w:t>seatType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627499" w:rsidRDefault="00EB72E8">
            <w:pPr>
              <w:pStyle w:val="p0"/>
            </w:pPr>
            <w:r w:rsidRPr="00627499">
              <w:t>是否特价舱位</w:t>
            </w:r>
            <w:r w:rsidRPr="00627499">
              <w:rPr>
                <w:rFonts w:hint="eastAsia"/>
              </w:rPr>
              <w:t>，存放政策类型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627499" w:rsidRDefault="00EB72E8">
            <w:pPr>
              <w:pStyle w:val="p0"/>
              <w:jc w:val="center"/>
            </w:pPr>
            <w:r w:rsidRPr="00627499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627499" w:rsidRDefault="00EB72E8">
            <w:pPr>
              <w:pStyle w:val="p0"/>
              <w:jc w:val="center"/>
            </w:pPr>
            <w:r w:rsidRPr="00627499">
              <w:t>是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627499" w:rsidRDefault="00EB72E8">
            <w:pPr>
              <w:pStyle w:val="p0"/>
              <w:ind w:left="360"/>
            </w:pPr>
            <w:r w:rsidRPr="00627499">
              <w:rPr>
                <w:rFonts w:hint="eastAsia"/>
              </w:rPr>
              <w:t>运价类型</w:t>
            </w:r>
          </w:p>
          <w:p w:rsidR="00F00B25" w:rsidRPr="00627499" w:rsidRDefault="00EB72E8">
            <w:pPr>
              <w:pStyle w:val="p0"/>
              <w:numPr>
                <w:ilvl w:val="0"/>
                <w:numId w:val="5"/>
              </w:numPr>
            </w:pPr>
            <w:r w:rsidRPr="00627499">
              <w:t>普通舱位</w:t>
            </w:r>
            <w:r w:rsidRPr="00627499">
              <w:rPr>
                <w:rFonts w:hint="eastAsia"/>
              </w:rPr>
              <w:t>(FD)</w:t>
            </w:r>
          </w:p>
          <w:p w:rsidR="00F00B25" w:rsidRPr="00627499" w:rsidRDefault="00EB72E8">
            <w:pPr>
              <w:pStyle w:val="p0"/>
              <w:numPr>
                <w:ilvl w:val="0"/>
                <w:numId w:val="5"/>
              </w:numPr>
            </w:pPr>
            <w:r w:rsidRPr="00627499">
              <w:t>特价舱位</w:t>
            </w:r>
            <w:r w:rsidRPr="00627499">
              <w:rPr>
                <w:rFonts w:hint="eastAsia"/>
              </w:rPr>
              <w:t>(NFD)</w:t>
            </w:r>
          </w:p>
          <w:p w:rsidR="00F00B25" w:rsidRPr="00627499" w:rsidRDefault="00EB72E8">
            <w:pPr>
              <w:pStyle w:val="p0"/>
              <w:numPr>
                <w:ilvl w:val="0"/>
                <w:numId w:val="5"/>
              </w:numPr>
            </w:pPr>
            <w:r w:rsidRPr="00627499">
              <w:rPr>
                <w:rFonts w:hint="eastAsia"/>
              </w:rPr>
              <w:t>私有运价</w:t>
            </w:r>
            <w:r w:rsidRPr="00627499">
              <w:rPr>
                <w:rFonts w:hint="eastAsia"/>
              </w:rPr>
              <w:t>(SSD)</w:t>
            </w:r>
          </w:p>
          <w:p w:rsidR="00F00B25" w:rsidRPr="00627499" w:rsidRDefault="00EB72E8">
            <w:pPr>
              <w:pStyle w:val="p0"/>
              <w:numPr>
                <w:ilvl w:val="0"/>
                <w:numId w:val="5"/>
              </w:numPr>
            </w:pPr>
            <w:r w:rsidRPr="00627499">
              <w:rPr>
                <w:rFonts w:hint="eastAsia"/>
              </w:rPr>
              <w:t>自营大客户</w:t>
            </w:r>
          </w:p>
          <w:p w:rsidR="00F00B25" w:rsidRPr="00627499" w:rsidRDefault="00EB72E8">
            <w:pPr>
              <w:pStyle w:val="p0"/>
              <w:numPr>
                <w:ilvl w:val="0"/>
                <w:numId w:val="5"/>
              </w:numPr>
            </w:pPr>
            <w:r w:rsidRPr="00627499">
              <w:rPr>
                <w:rFonts w:hint="eastAsia"/>
              </w:rPr>
              <w:t>自营包机切位</w:t>
            </w:r>
          </w:p>
          <w:p w:rsidR="00F00B25" w:rsidRPr="00627499" w:rsidRDefault="00EB72E8">
            <w:pPr>
              <w:pStyle w:val="p0"/>
            </w:pPr>
            <w:r w:rsidRPr="00627499">
              <w:rPr>
                <w:rFonts w:hint="eastAsia"/>
              </w:rPr>
              <w:t>11</w:t>
            </w:r>
            <w:r w:rsidRPr="00627499">
              <w:rPr>
                <w:rFonts w:hint="eastAsia"/>
              </w:rPr>
              <w:t>、商家</w:t>
            </w:r>
            <w:r w:rsidRPr="00627499">
              <w:rPr>
                <w:rFonts w:hint="eastAsia"/>
              </w:rPr>
              <w:t>FD</w:t>
            </w:r>
          </w:p>
          <w:p w:rsidR="00F00B25" w:rsidRPr="00627499" w:rsidRDefault="00EB72E8">
            <w:pPr>
              <w:pStyle w:val="p0"/>
            </w:pPr>
            <w:r w:rsidRPr="00627499">
              <w:rPr>
                <w:rFonts w:hint="eastAsia"/>
              </w:rPr>
              <w:t>12</w:t>
            </w:r>
            <w:r w:rsidRPr="00627499">
              <w:rPr>
                <w:rFonts w:hint="eastAsia"/>
              </w:rPr>
              <w:t>、商家</w:t>
            </w:r>
            <w:r w:rsidRPr="00627499">
              <w:rPr>
                <w:rFonts w:hint="eastAsia"/>
              </w:rPr>
              <w:t>NFD</w:t>
            </w:r>
          </w:p>
          <w:p w:rsidR="00F00B25" w:rsidRPr="00627499" w:rsidRDefault="00EB72E8">
            <w:pPr>
              <w:pStyle w:val="p0"/>
            </w:pPr>
            <w:r w:rsidRPr="00627499">
              <w:rPr>
                <w:rFonts w:hint="eastAsia"/>
              </w:rPr>
              <w:lastRenderedPageBreak/>
              <w:t>13</w:t>
            </w:r>
            <w:r w:rsidRPr="00627499">
              <w:rPr>
                <w:rFonts w:hint="eastAsia"/>
              </w:rPr>
              <w:t>、大客户政策</w:t>
            </w:r>
          </w:p>
          <w:p w:rsidR="00F00B25" w:rsidRPr="00627499" w:rsidRDefault="00EB72E8">
            <w:pPr>
              <w:pStyle w:val="p0"/>
            </w:pPr>
            <w:r w:rsidRPr="00627499">
              <w:rPr>
                <w:rFonts w:hint="eastAsia"/>
              </w:rPr>
              <w:t>14</w:t>
            </w:r>
            <w:r w:rsidRPr="00627499">
              <w:rPr>
                <w:rFonts w:hint="eastAsia"/>
              </w:rPr>
              <w:t>、商家私有</w:t>
            </w:r>
          </w:p>
          <w:p w:rsidR="00F00B25" w:rsidRPr="00627499" w:rsidRDefault="00EB72E8">
            <w:pPr>
              <w:pStyle w:val="p0"/>
            </w:pPr>
            <w:r w:rsidRPr="00627499">
              <w:rPr>
                <w:rFonts w:hint="eastAsia"/>
              </w:rPr>
              <w:t>15</w:t>
            </w:r>
            <w:r w:rsidRPr="00627499">
              <w:rPr>
                <w:rFonts w:hint="eastAsia"/>
              </w:rPr>
              <w:t>、学生政策</w:t>
            </w:r>
          </w:p>
          <w:p w:rsidR="00F00B25" w:rsidRPr="00627499" w:rsidRDefault="00EB72E8">
            <w:pPr>
              <w:pStyle w:val="p0"/>
            </w:pPr>
            <w:r w:rsidRPr="00627499">
              <w:rPr>
                <w:rFonts w:hint="eastAsia"/>
              </w:rPr>
              <w:t>16</w:t>
            </w:r>
            <w:r w:rsidRPr="00627499">
              <w:rPr>
                <w:rFonts w:hint="eastAsia"/>
              </w:rPr>
              <w:t>、包机切位政策</w:t>
            </w:r>
          </w:p>
          <w:p w:rsidR="00F00B25" w:rsidRPr="00627499" w:rsidRDefault="00E1001A">
            <w:pPr>
              <w:pStyle w:val="p0"/>
            </w:pPr>
            <w:r w:rsidRPr="00627499">
              <w:t>3</w:t>
            </w:r>
            <w:r w:rsidR="00EB72E8" w:rsidRPr="00627499">
              <w:rPr>
                <w:rFonts w:hint="eastAsia"/>
              </w:rPr>
              <w:t>1</w:t>
            </w:r>
            <w:r w:rsidR="00EB72E8" w:rsidRPr="00627499">
              <w:rPr>
                <w:rFonts w:hint="eastAsia"/>
              </w:rPr>
              <w:t>、供应链普通政策</w:t>
            </w:r>
          </w:p>
          <w:p w:rsidR="00F00B25" w:rsidRPr="00627499" w:rsidRDefault="00E1001A">
            <w:pPr>
              <w:pStyle w:val="p0"/>
            </w:pPr>
            <w:r w:rsidRPr="00627499">
              <w:rPr>
                <w:rFonts w:hint="eastAsia"/>
              </w:rPr>
              <w:t>3</w:t>
            </w:r>
            <w:r w:rsidR="00EB72E8" w:rsidRPr="00627499">
              <w:rPr>
                <w:rFonts w:hint="eastAsia"/>
              </w:rPr>
              <w:t>2</w:t>
            </w:r>
            <w:r w:rsidR="00EB72E8" w:rsidRPr="00627499">
              <w:rPr>
                <w:rFonts w:hint="eastAsia"/>
              </w:rPr>
              <w:t>、供应链特价政策</w:t>
            </w:r>
          </w:p>
          <w:p w:rsidR="00F00B25" w:rsidRPr="00627499" w:rsidRDefault="00E1001A">
            <w:pPr>
              <w:pStyle w:val="p0"/>
            </w:pPr>
            <w:r w:rsidRPr="00627499">
              <w:rPr>
                <w:rFonts w:hint="eastAsia"/>
              </w:rPr>
              <w:t>3</w:t>
            </w:r>
            <w:r w:rsidR="00EB72E8" w:rsidRPr="00627499">
              <w:rPr>
                <w:rFonts w:hint="eastAsia"/>
              </w:rPr>
              <w:t>3</w:t>
            </w:r>
            <w:r w:rsidR="00EB72E8" w:rsidRPr="00627499">
              <w:rPr>
                <w:rFonts w:hint="eastAsia"/>
              </w:rPr>
              <w:t>、供应链特殊政策</w:t>
            </w:r>
          </w:p>
          <w:p w:rsidR="00F00B25" w:rsidRPr="00627499" w:rsidRDefault="00E1001A">
            <w:pPr>
              <w:pStyle w:val="p0"/>
            </w:pPr>
            <w:r w:rsidRPr="00627499">
              <w:rPr>
                <w:rFonts w:hint="eastAsia"/>
              </w:rPr>
              <w:t>3</w:t>
            </w:r>
            <w:r w:rsidR="00EB72E8" w:rsidRPr="00627499">
              <w:rPr>
                <w:rFonts w:hint="eastAsia"/>
              </w:rPr>
              <w:t>4</w:t>
            </w:r>
            <w:r w:rsidR="00EB72E8" w:rsidRPr="00627499">
              <w:rPr>
                <w:rFonts w:hint="eastAsia"/>
              </w:rPr>
              <w:t>、供应链包机切位</w:t>
            </w:r>
          </w:p>
        </w:tc>
      </w:tr>
      <w:tr w:rsidR="00F00B25" w:rsidTr="00804C4B">
        <w:trPr>
          <w:trHeight w:val="398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bookmarkStart w:id="23" w:name="OLE_LINK38"/>
            <w:r>
              <w:rPr>
                <w:b/>
                <w:bCs/>
              </w:rPr>
              <w:lastRenderedPageBreak/>
              <w:t>settlePrice</w:t>
            </w:r>
            <w:bookmarkEnd w:id="23"/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成人的结算价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bookmarkStart w:id="24" w:name="OLE_LINK10"/>
            <w:bookmarkStart w:id="25" w:name="OLE_LINK9"/>
            <w:r>
              <w:t>Integer</w:t>
            </w:r>
            <w:bookmarkEnd w:id="24"/>
            <w:bookmarkEnd w:id="25"/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ins w:id="26" w:author="Helpdesk" w:date="2016-09-08T15:27:00Z">
              <w:r>
                <w:rPr>
                  <w:rFonts w:hint="eastAsia"/>
                </w:rPr>
                <w:t>航司的售价，票面价</w:t>
              </w:r>
            </w:ins>
          </w:p>
        </w:tc>
      </w:tr>
      <w:tr w:rsidR="00F00B25" w:rsidTr="00804C4B">
        <w:trPr>
          <w:trHeight w:val="384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childSettlePrice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儿童的计算价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是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2B7EB2">
            <w:pPr>
              <w:pStyle w:val="p0"/>
            </w:pPr>
            <w:r>
              <w:rPr>
                <w:rFonts w:hint="eastAsia"/>
              </w:rPr>
              <w:t>如果不售卖儿童，则传</w:t>
            </w:r>
            <w:r>
              <w:rPr>
                <w:rFonts w:hint="eastAsia"/>
              </w:rPr>
              <w:t>0</w:t>
            </w:r>
            <w:r w:rsidR="001F42D8">
              <w:rPr>
                <w:rFonts w:hint="eastAsia"/>
              </w:rPr>
              <w:t>，必填</w:t>
            </w:r>
          </w:p>
        </w:tc>
      </w:tr>
      <w:tr w:rsidR="00F00B25" w:rsidTr="00804C4B">
        <w:trPr>
          <w:trHeight w:val="324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childSetCode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</w:pPr>
            <w:r>
              <w:t>儿童预订对应舱位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B72E8">
            <w:pPr>
              <w:pStyle w:val="p0"/>
              <w:jc w:val="center"/>
            </w:pPr>
            <w: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ED6053">
            <w:pPr>
              <w:pStyle w:val="p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Default="00BA1CA1">
            <w:pPr>
              <w:pStyle w:val="p0"/>
            </w:pPr>
            <w:r>
              <w:rPr>
                <w:rFonts w:hint="eastAsia"/>
              </w:rPr>
              <w:t>如果不售卖儿童，则为空</w:t>
            </w:r>
          </w:p>
        </w:tc>
      </w:tr>
      <w:tr w:rsidR="00F00B25" w:rsidTr="00804C4B">
        <w:trPr>
          <w:trHeight w:val="310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096A63" w:rsidRDefault="00EB72E8">
            <w:pPr>
              <w:pStyle w:val="p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babySettlePrice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629D9" w:rsidRDefault="00EB72E8">
            <w:pPr>
              <w:pStyle w:val="p0"/>
            </w:pPr>
            <w:r w:rsidRPr="00E629D9">
              <w:t>婴儿的</w:t>
            </w:r>
            <w:r w:rsidRPr="00E629D9">
              <w:rPr>
                <w:rFonts w:hint="eastAsia"/>
              </w:rPr>
              <w:t>结</w:t>
            </w:r>
            <w:r w:rsidRPr="00E629D9">
              <w:t>算价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629D9" w:rsidRDefault="00EB72E8">
            <w:pPr>
              <w:pStyle w:val="p0"/>
              <w:jc w:val="center"/>
            </w:pPr>
            <w:r w:rsidRPr="00E629D9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629D9" w:rsidRDefault="00EB72E8">
            <w:pPr>
              <w:pStyle w:val="p0"/>
              <w:jc w:val="center"/>
            </w:pPr>
            <w:r w:rsidRPr="00E629D9">
              <w:t>是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629D9" w:rsidRDefault="00114316">
            <w:pPr>
              <w:pStyle w:val="p0"/>
            </w:pPr>
            <w:r w:rsidRPr="00E629D9">
              <w:rPr>
                <w:rFonts w:hint="eastAsia"/>
              </w:rPr>
              <w:t>不售卖婴儿，则填</w:t>
            </w:r>
            <w:r w:rsidRPr="00E629D9">
              <w:rPr>
                <w:rFonts w:hint="eastAsia"/>
              </w:rPr>
              <w:t>0</w:t>
            </w:r>
            <w:r w:rsidRPr="00E629D9">
              <w:rPr>
                <w:rFonts w:hint="eastAsia"/>
              </w:rPr>
              <w:t>，必填</w:t>
            </w:r>
          </w:p>
        </w:tc>
      </w:tr>
      <w:tr w:rsidR="00F00B25" w:rsidTr="00804C4B">
        <w:trPr>
          <w:trHeight w:val="634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  <w:jc w:val="left"/>
              <w:rPr>
                <w:b/>
                <w:bCs/>
              </w:rPr>
            </w:pPr>
            <w:bookmarkStart w:id="27" w:name="OLE_LINK3"/>
            <w:bookmarkStart w:id="28" w:name="OLE_LINK4"/>
            <w:r w:rsidRPr="00ED47A0">
              <w:rPr>
                <w:b/>
                <w:bCs/>
              </w:rPr>
              <w:t>policy</w:t>
            </w:r>
            <w:bookmarkEnd w:id="27"/>
            <w:bookmarkEnd w:id="28"/>
            <w:r w:rsidRPr="00ED47A0">
              <w:rPr>
                <w:b/>
                <w:bCs/>
              </w:rPr>
              <w:t>Info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</w:pPr>
            <w:r w:rsidRPr="00ED47A0">
              <w:t>政策信息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  <w:jc w:val="center"/>
            </w:pPr>
            <w:r w:rsidRPr="00ED47A0">
              <w:t>PolicyInfo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2B5A4C">
            <w:pPr>
              <w:pStyle w:val="p0"/>
              <w:jc w:val="center"/>
            </w:pPr>
            <w:r w:rsidRPr="00ED47A0">
              <w:rPr>
                <w:rFonts w:hint="eastAsia"/>
              </w:rPr>
              <w:t>是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 w:rsidP="000E2BE4">
            <w:pPr>
              <w:pStyle w:val="p0"/>
            </w:pPr>
            <w:r w:rsidRPr="00ED47A0">
              <w:t>见</w:t>
            </w:r>
            <w:r w:rsidRPr="00ED47A0">
              <w:t xml:space="preserve"> </w:t>
            </w:r>
          </w:p>
        </w:tc>
      </w:tr>
      <w:tr w:rsidR="00F00B25" w:rsidTr="00804C4B">
        <w:trPr>
          <w:trHeight w:val="621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  <w:jc w:val="left"/>
              <w:rPr>
                <w:b/>
                <w:bCs/>
              </w:rPr>
            </w:pPr>
            <w:r w:rsidRPr="00ED47A0">
              <w:rPr>
                <w:rFonts w:hint="eastAsia"/>
                <w:b/>
                <w:bCs/>
              </w:rPr>
              <w:t>seatLevel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</w:pPr>
            <w:r w:rsidRPr="00ED47A0">
              <w:rPr>
                <w:rFonts w:hint="eastAsia"/>
              </w:rPr>
              <w:t>舱位等级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  <w:jc w:val="center"/>
            </w:pPr>
            <w:r w:rsidRPr="00ED47A0">
              <w:rPr>
                <w:rFonts w:hint="eastAsia"/>
              </w:rP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  <w:jc w:val="center"/>
            </w:pPr>
            <w:r w:rsidRPr="00ED47A0">
              <w:rPr>
                <w:rFonts w:hint="eastAsia"/>
              </w:rPr>
              <w:t>是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</w:pPr>
            <w:r w:rsidRPr="00ED47A0">
              <w:rPr>
                <w:rFonts w:hint="eastAsia"/>
              </w:rPr>
              <w:t>Y,C,F</w:t>
            </w:r>
            <w:r w:rsidRPr="00ED47A0">
              <w:rPr>
                <w:rFonts w:hint="eastAsia"/>
              </w:rPr>
              <w:t>（</w:t>
            </w:r>
            <w:r w:rsidRPr="00ED47A0">
              <w:rPr>
                <w:rFonts w:hint="eastAsia"/>
              </w:rPr>
              <w:t>Y</w:t>
            </w:r>
            <w:r w:rsidRPr="00ED47A0">
              <w:rPr>
                <w:rFonts w:hint="eastAsia"/>
              </w:rPr>
              <w:t>经济舱、</w:t>
            </w:r>
            <w:r w:rsidRPr="00ED47A0">
              <w:rPr>
                <w:rFonts w:hint="eastAsia"/>
              </w:rPr>
              <w:t>C</w:t>
            </w:r>
            <w:r w:rsidRPr="00ED47A0">
              <w:rPr>
                <w:rFonts w:hint="eastAsia"/>
              </w:rPr>
              <w:t>商务舱、</w:t>
            </w:r>
            <w:r w:rsidRPr="00ED47A0">
              <w:rPr>
                <w:rFonts w:hint="eastAsia"/>
              </w:rPr>
              <w:t>F</w:t>
            </w:r>
            <w:r w:rsidRPr="00ED47A0">
              <w:rPr>
                <w:rFonts w:hint="eastAsia"/>
              </w:rPr>
              <w:t>头等舱）</w:t>
            </w:r>
          </w:p>
        </w:tc>
      </w:tr>
      <w:tr w:rsidR="00F00B25" w:rsidTr="00804C4B">
        <w:trPr>
          <w:trHeight w:val="1255"/>
        </w:trPr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  <w:jc w:val="left"/>
              <w:rPr>
                <w:b/>
                <w:bCs/>
              </w:rPr>
            </w:pPr>
            <w:r w:rsidRPr="00ED47A0">
              <w:rPr>
                <w:rFonts w:hint="eastAsia"/>
                <w:b/>
                <w:bCs/>
              </w:rPr>
              <w:t>uniqueKey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</w:pPr>
            <w:r w:rsidRPr="00ED47A0">
              <w:rPr>
                <w:rFonts w:hint="eastAsia"/>
              </w:rPr>
              <w:t>唯一</w:t>
            </w:r>
            <w:r w:rsidRPr="00ED47A0">
              <w:rPr>
                <w:rFonts w:hint="eastAsia"/>
              </w:rPr>
              <w:t>Key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  <w:jc w:val="center"/>
            </w:pPr>
            <w:r w:rsidRPr="00ED47A0">
              <w:rPr>
                <w:rFonts w:hint="eastAsia"/>
              </w:rP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  <w:jc w:val="center"/>
            </w:pPr>
            <w:r w:rsidRPr="00ED47A0">
              <w:rPr>
                <w:rFonts w:hint="eastAsia"/>
              </w:rPr>
              <w:t>否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ED47A0" w:rsidRDefault="00EB72E8">
            <w:pPr>
              <w:pStyle w:val="p0"/>
            </w:pPr>
            <w:r w:rsidRPr="00ED47A0">
              <w:rPr>
                <w:rFonts w:hint="eastAsia"/>
              </w:rPr>
              <w:t>凡是预定前需要接口交互的，统一用此参数值屏蔽差异，例如：指定航班查询的入参</w:t>
            </w:r>
          </w:p>
        </w:tc>
      </w:tr>
    </w:tbl>
    <w:p w:rsidR="00F00B25" w:rsidRDefault="00F00B25">
      <w:pPr>
        <w:rPr>
          <w:rFonts w:cs="Calibri"/>
        </w:rPr>
      </w:pPr>
    </w:p>
    <w:p w:rsidR="00F00B25" w:rsidRDefault="00F00B25">
      <w:pPr>
        <w:rPr>
          <w:rFonts w:cs="Calibri"/>
        </w:rPr>
      </w:pPr>
    </w:p>
    <w:p w:rsidR="00F00B25" w:rsidRDefault="00EB72E8">
      <w:pPr>
        <w:pStyle w:val="3"/>
      </w:pPr>
      <w:bookmarkStart w:id="29" w:name="_PolicyInfo_对象"/>
      <w:bookmarkEnd w:id="29"/>
      <w:r>
        <w:t xml:space="preserve">PolicyInfo </w:t>
      </w:r>
      <w:r>
        <w:t>对象</w:t>
      </w: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992"/>
        <w:gridCol w:w="425"/>
        <w:gridCol w:w="3736"/>
      </w:tblGrid>
      <w:tr w:rsidR="00F00B25" w:rsidTr="00804C4B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中文含义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数据类型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必填</w:t>
            </w:r>
          </w:p>
        </w:tc>
        <w:tc>
          <w:tcPr>
            <w:tcW w:w="37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>备注</w:t>
            </w:r>
          </w:p>
        </w:tc>
      </w:tr>
      <w:tr w:rsidR="00F00B25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911C2D" w:rsidRDefault="00EB72E8" w:rsidP="00911C2D">
            <w:pPr>
              <w:pStyle w:val="p0"/>
              <w:jc w:val="left"/>
              <w:rPr>
                <w:b/>
                <w:bCs/>
              </w:rPr>
            </w:pPr>
            <w:bookmarkStart w:id="30" w:name="OLE_LINK6"/>
            <w:bookmarkStart w:id="31" w:name="OLE_LINK5"/>
            <w:r w:rsidRPr="00911C2D">
              <w:rPr>
                <w:b/>
                <w:bCs/>
              </w:rPr>
              <w:t>policyId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491C86" w:rsidRDefault="00EB72E8">
            <w:pPr>
              <w:pStyle w:val="p0"/>
            </w:pPr>
            <w:r w:rsidRPr="00491C86">
              <w:t>政策</w:t>
            </w:r>
            <w:r w:rsidRPr="00491C86">
              <w:t>ID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491C86" w:rsidRDefault="00EB72E8">
            <w:pPr>
              <w:pStyle w:val="p0"/>
              <w:jc w:val="center"/>
            </w:pPr>
            <w:r w:rsidRPr="00491C86">
              <w:rPr>
                <w:rFonts w:hint="eastAsia"/>
              </w:rP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491C86" w:rsidRDefault="00EB72E8">
            <w:pPr>
              <w:pStyle w:val="p0"/>
              <w:jc w:val="center"/>
            </w:pPr>
            <w:r w:rsidRPr="00491C86">
              <w:t>是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F00B25" w:rsidRPr="00491C86" w:rsidRDefault="00EB72E8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缓存里的政策</w:t>
            </w:r>
            <w:r w:rsidRPr="00491C86">
              <w:rPr>
                <w:rFonts w:hint="eastAsia"/>
              </w:rPr>
              <w:t>id</w:t>
            </w:r>
            <w:r w:rsidRPr="00491C86">
              <w:rPr>
                <w:rFonts w:hint="eastAsia"/>
              </w:rPr>
              <w:t>的</w:t>
            </w:r>
            <w:r w:rsidRPr="00491C86">
              <w:rPr>
                <w:rFonts w:hint="eastAsia"/>
              </w:rPr>
              <w:t>key</w:t>
            </w:r>
            <w:r w:rsidRPr="00491C86">
              <w:rPr>
                <w:rFonts w:hint="eastAsia"/>
              </w:rPr>
              <w:t>值</w:t>
            </w:r>
          </w:p>
        </w:tc>
      </w:tr>
      <w:tr w:rsidR="00F00B25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Pr="00911C2D" w:rsidRDefault="00EB72E8" w:rsidP="00911C2D">
            <w:pPr>
              <w:pStyle w:val="p0"/>
              <w:jc w:val="left"/>
              <w:rPr>
                <w:b/>
                <w:bCs/>
              </w:rPr>
            </w:pPr>
            <w:r w:rsidRPr="00911C2D">
              <w:rPr>
                <w:rFonts w:hint="eastAsia"/>
                <w:b/>
                <w:bCs/>
              </w:rPr>
              <w:t>customCode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</w:pPr>
            <w:r w:rsidRPr="00491C86">
              <w:rPr>
                <w:rFonts w:hint="eastAsia"/>
              </w:rPr>
              <w:t>大客户编码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jc w:val="center"/>
            </w:pPr>
            <w:r w:rsidRPr="00491C86">
              <w:rPr>
                <w:rFonts w:hint="eastAsia"/>
              </w:rP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大客户编码</w:t>
            </w:r>
          </w:p>
        </w:tc>
      </w:tr>
      <w:tr w:rsidR="00F00B25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Pr="00911C2D" w:rsidRDefault="00EB72E8" w:rsidP="00911C2D">
            <w:pPr>
              <w:pStyle w:val="p0"/>
              <w:jc w:val="left"/>
              <w:rPr>
                <w:b/>
                <w:bCs/>
              </w:rPr>
            </w:pPr>
            <w:r w:rsidRPr="00911C2D">
              <w:rPr>
                <w:rFonts w:hint="eastAsia"/>
                <w:b/>
                <w:bCs/>
              </w:rPr>
              <w:t>limitTicketTime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</w:pPr>
            <w:r w:rsidRPr="00491C86">
              <w:rPr>
                <w:rFonts w:hint="eastAsia"/>
              </w:rPr>
              <w:t>最晚出票时限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jc w:val="center"/>
            </w:pPr>
            <w:r w:rsidRPr="00491C86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最晚出票时限（小时）</w:t>
            </w:r>
          </w:p>
        </w:tc>
      </w:tr>
      <w:tr w:rsidR="00F00B25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Pr="00911C2D" w:rsidRDefault="00EB72E8" w:rsidP="00911C2D">
            <w:pPr>
              <w:pStyle w:val="p0"/>
              <w:jc w:val="left"/>
              <w:rPr>
                <w:b/>
                <w:bCs/>
              </w:rPr>
            </w:pPr>
            <w:r w:rsidRPr="00911C2D">
              <w:rPr>
                <w:rFonts w:hint="eastAsia"/>
                <w:b/>
                <w:bCs/>
              </w:rPr>
              <w:t>limitOrderMixNum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</w:pPr>
            <w:r w:rsidRPr="00491C86">
              <w:rPr>
                <w:rFonts w:hint="eastAsia"/>
              </w:rPr>
              <w:t>最小预定人数限制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jc w:val="center"/>
            </w:pPr>
            <w:r w:rsidRPr="00491C86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自营包机切位为必填项</w:t>
            </w:r>
          </w:p>
        </w:tc>
      </w:tr>
      <w:tr w:rsidR="00F00B25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Pr="00911C2D" w:rsidRDefault="00EB72E8" w:rsidP="00911C2D">
            <w:pPr>
              <w:pStyle w:val="p0"/>
              <w:jc w:val="left"/>
              <w:rPr>
                <w:b/>
                <w:bCs/>
              </w:rPr>
            </w:pPr>
            <w:r w:rsidRPr="00911C2D">
              <w:rPr>
                <w:rFonts w:hint="eastAsia"/>
                <w:b/>
                <w:bCs/>
              </w:rPr>
              <w:t>limitOrderMaxNum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</w:pPr>
            <w:r w:rsidRPr="00491C86">
              <w:rPr>
                <w:rFonts w:hint="eastAsia"/>
              </w:rPr>
              <w:t>最大预定人数限制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jc w:val="center"/>
            </w:pPr>
            <w:r w:rsidRPr="00491C86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自营包机切位为必填项</w:t>
            </w:r>
          </w:p>
        </w:tc>
      </w:tr>
      <w:tr w:rsidR="00F00B25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Pr="00911C2D" w:rsidRDefault="00EB72E8" w:rsidP="00911C2D">
            <w:pPr>
              <w:pStyle w:val="p0"/>
              <w:jc w:val="left"/>
              <w:rPr>
                <w:b/>
                <w:bCs/>
              </w:rPr>
            </w:pPr>
            <w:r w:rsidRPr="00911C2D">
              <w:rPr>
                <w:rFonts w:hint="eastAsia"/>
                <w:b/>
                <w:bCs/>
              </w:rPr>
              <w:t>isSupportIntegral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</w:pPr>
            <w:r w:rsidRPr="00491C86">
              <w:rPr>
                <w:rFonts w:hint="eastAsia"/>
              </w:rPr>
              <w:t>是否支持常旅客积分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jc w:val="center"/>
            </w:pPr>
            <w:r w:rsidRPr="00491C86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0-</w:t>
            </w:r>
            <w:r w:rsidRPr="00491C86">
              <w:rPr>
                <w:rFonts w:hint="eastAsia"/>
              </w:rPr>
              <w:t>否</w:t>
            </w:r>
            <w:r w:rsidRPr="00491C86">
              <w:rPr>
                <w:rFonts w:hint="eastAsia"/>
              </w:rPr>
              <w:t xml:space="preserve">  1-</w:t>
            </w:r>
            <w:r w:rsidRPr="00491C86">
              <w:rPr>
                <w:rFonts w:hint="eastAsia"/>
              </w:rPr>
              <w:t>是</w:t>
            </w:r>
          </w:p>
        </w:tc>
      </w:tr>
      <w:tr w:rsidR="00F00B25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Pr="00911C2D" w:rsidRDefault="00EB72E8" w:rsidP="00911C2D">
            <w:pPr>
              <w:pStyle w:val="p0"/>
              <w:jc w:val="left"/>
              <w:rPr>
                <w:b/>
                <w:bCs/>
              </w:rPr>
            </w:pPr>
            <w:r w:rsidRPr="00D8423C">
              <w:rPr>
                <w:b/>
                <w:bCs/>
                <w:highlight w:val="yellow"/>
              </w:rPr>
              <w:t>commisionPoint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</w:pPr>
            <w:r w:rsidRPr="00491C86">
              <w:t>返点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jc w:val="center"/>
            </w:pPr>
            <w:r w:rsidRPr="00491C86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C2763E">
            <w:pPr>
              <w:pStyle w:val="p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可忽略</w:t>
            </w:r>
          </w:p>
        </w:tc>
      </w:tr>
      <w:tr w:rsidR="00C2763E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C2763E" w:rsidRPr="00911C2D" w:rsidRDefault="00C2763E" w:rsidP="00911C2D">
            <w:pPr>
              <w:pStyle w:val="p0"/>
              <w:jc w:val="left"/>
              <w:rPr>
                <w:b/>
                <w:bCs/>
              </w:rPr>
            </w:pPr>
            <w:r w:rsidRPr="00D8423C">
              <w:rPr>
                <w:b/>
                <w:bCs/>
                <w:highlight w:val="yellow"/>
              </w:rPr>
              <w:t>commisionMoney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</w:pPr>
            <w:r w:rsidRPr="00491C86">
              <w:t>返现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804C4B">
            <w:pPr>
              <w:pStyle w:val="p0"/>
              <w:jc w:val="left"/>
            </w:pPr>
            <w:r w:rsidRPr="00491C86">
              <w:t>可以是正负值，正值表示给客人返现，负值表示留钱。</w:t>
            </w:r>
            <w:r w:rsidRPr="00491C86">
              <w:rPr>
                <w:rFonts w:hint="eastAsia"/>
              </w:rPr>
              <w:t>可忽略</w:t>
            </w:r>
          </w:p>
        </w:tc>
      </w:tr>
      <w:tr w:rsidR="00C2763E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C2763E" w:rsidRPr="00911C2D" w:rsidRDefault="00C2763E" w:rsidP="00911C2D">
            <w:pPr>
              <w:pStyle w:val="p0"/>
              <w:jc w:val="left"/>
              <w:rPr>
                <w:b/>
                <w:bCs/>
              </w:rPr>
            </w:pPr>
            <w:r w:rsidRPr="00D8423C">
              <w:rPr>
                <w:b/>
                <w:bCs/>
                <w:color w:val="FF0000"/>
              </w:rPr>
              <w:t>policyType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</w:pPr>
            <w:r w:rsidRPr="00491C86">
              <w:t>政策类型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804C4B">
            <w:pPr>
              <w:pStyle w:val="p0"/>
              <w:jc w:val="left"/>
            </w:pPr>
            <w:r w:rsidRPr="00491C86">
              <w:t xml:space="preserve">B2B </w:t>
            </w:r>
            <w:r w:rsidRPr="00491C86">
              <w:t>航空公司网站政策</w:t>
            </w:r>
            <w:r w:rsidRPr="00491C86">
              <w:t>;</w:t>
            </w:r>
          </w:p>
          <w:p w:rsidR="00C2763E" w:rsidRPr="00491C86" w:rsidRDefault="00C2763E" w:rsidP="00804C4B">
            <w:pPr>
              <w:pStyle w:val="p0"/>
              <w:jc w:val="left"/>
            </w:pPr>
            <w:r w:rsidRPr="00491C86">
              <w:t xml:space="preserve">BSP </w:t>
            </w:r>
            <w:r w:rsidRPr="00491C86">
              <w:t>中性票政策</w:t>
            </w:r>
            <w:r w:rsidRPr="00491C86">
              <w:rPr>
                <w:rFonts w:hint="eastAsia"/>
              </w:rPr>
              <w:t xml:space="preserve"> </w:t>
            </w:r>
          </w:p>
          <w:p w:rsidR="00C2763E" w:rsidRPr="00491C86" w:rsidRDefault="00C2763E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lastRenderedPageBreak/>
              <w:t>默认值</w:t>
            </w:r>
          </w:p>
        </w:tc>
      </w:tr>
      <w:tr w:rsidR="00C2763E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C2763E" w:rsidRPr="00911C2D" w:rsidRDefault="00C2763E" w:rsidP="00911C2D">
            <w:pPr>
              <w:pStyle w:val="p0"/>
              <w:jc w:val="left"/>
              <w:rPr>
                <w:b/>
                <w:bCs/>
              </w:rPr>
            </w:pPr>
            <w:r w:rsidRPr="00D8423C">
              <w:rPr>
                <w:b/>
                <w:bCs/>
                <w:color w:val="FF0000"/>
              </w:rPr>
              <w:lastRenderedPageBreak/>
              <w:t>seatType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</w:pPr>
            <w:r w:rsidRPr="00491C86">
              <w:t>舱位类型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804C4B">
            <w:pPr>
              <w:pStyle w:val="p0"/>
              <w:jc w:val="left"/>
            </w:pPr>
            <w:r w:rsidRPr="00491C86">
              <w:t xml:space="preserve">1  </w:t>
            </w:r>
            <w:r w:rsidRPr="00491C86">
              <w:t>普通舱位</w:t>
            </w:r>
          </w:p>
          <w:p w:rsidR="00C2763E" w:rsidRPr="00491C86" w:rsidRDefault="00C2763E" w:rsidP="00804C4B">
            <w:pPr>
              <w:pStyle w:val="p0"/>
              <w:numPr>
                <w:ilvl w:val="0"/>
                <w:numId w:val="5"/>
              </w:numPr>
              <w:jc w:val="left"/>
            </w:pPr>
            <w:r w:rsidRPr="00491C86">
              <w:t>特价舱位</w:t>
            </w:r>
          </w:p>
          <w:p w:rsidR="00C2763E" w:rsidRPr="00491C86" w:rsidRDefault="00C2763E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统一传</w:t>
            </w:r>
            <w:r w:rsidRPr="00491C86">
              <w:rPr>
                <w:rFonts w:hint="eastAsia"/>
              </w:rPr>
              <w:t>1</w:t>
            </w:r>
          </w:p>
        </w:tc>
      </w:tr>
      <w:tr w:rsidR="00C2763E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C2763E" w:rsidRPr="00911C2D" w:rsidRDefault="00C2763E" w:rsidP="00911C2D">
            <w:pPr>
              <w:pStyle w:val="p0"/>
              <w:jc w:val="left"/>
              <w:rPr>
                <w:b/>
                <w:bCs/>
                <w:strike/>
              </w:rPr>
            </w:pPr>
            <w:r w:rsidRPr="00D8423C">
              <w:rPr>
                <w:b/>
                <w:bCs/>
                <w:color w:val="FF0000"/>
              </w:rPr>
              <w:t>policyBelongTo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</w:pPr>
            <w:r w:rsidRPr="00491C86">
              <w:t>政策归属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804C4B">
            <w:pPr>
              <w:pStyle w:val="p0"/>
              <w:jc w:val="left"/>
            </w:pPr>
            <w:r w:rsidRPr="00491C86">
              <w:t xml:space="preserve">1 </w:t>
            </w:r>
            <w:r w:rsidRPr="00491C86">
              <w:t>上级代理政策</w:t>
            </w:r>
          </w:p>
          <w:p w:rsidR="00C2763E" w:rsidRPr="00491C86" w:rsidRDefault="00C2763E" w:rsidP="00804C4B">
            <w:pPr>
              <w:pStyle w:val="p0"/>
              <w:jc w:val="left"/>
            </w:pPr>
            <w:r w:rsidRPr="00491C86">
              <w:t xml:space="preserve">2  </w:t>
            </w:r>
            <w:r w:rsidRPr="00491C86">
              <w:t>异地政策</w:t>
            </w:r>
          </w:p>
          <w:p w:rsidR="00C2763E" w:rsidRPr="00491C86" w:rsidRDefault="00C2763E" w:rsidP="00804C4B">
            <w:pPr>
              <w:pStyle w:val="p0"/>
              <w:numPr>
                <w:ilvl w:val="0"/>
                <w:numId w:val="5"/>
              </w:numPr>
              <w:jc w:val="left"/>
            </w:pPr>
            <w:r w:rsidRPr="00491C86">
              <w:t>自己政策</w:t>
            </w:r>
          </w:p>
          <w:p w:rsidR="00C2763E" w:rsidRPr="00491C86" w:rsidRDefault="00C2763E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默认值</w:t>
            </w:r>
          </w:p>
        </w:tc>
      </w:tr>
      <w:tr w:rsidR="00C2763E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C2763E" w:rsidRPr="00911C2D" w:rsidRDefault="00C2763E" w:rsidP="00911C2D">
            <w:pPr>
              <w:pStyle w:val="p0"/>
              <w:jc w:val="left"/>
              <w:rPr>
                <w:b/>
                <w:bCs/>
              </w:rPr>
            </w:pPr>
            <w:r w:rsidRPr="00911C2D">
              <w:rPr>
                <w:b/>
                <w:bCs/>
              </w:rPr>
              <w:t>workTime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</w:pPr>
            <w:r w:rsidRPr="00491C86">
              <w:t>出票时间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804C4B">
            <w:pPr>
              <w:pStyle w:val="p0"/>
              <w:jc w:val="left"/>
            </w:pPr>
            <w:r w:rsidRPr="00491C86">
              <w:t>出票工作时间</w:t>
            </w:r>
          </w:p>
          <w:p w:rsidR="00C2763E" w:rsidRPr="00491C86" w:rsidRDefault="00C2763E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默认值</w:t>
            </w:r>
          </w:p>
        </w:tc>
      </w:tr>
      <w:tr w:rsidR="00C2763E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C2763E" w:rsidRPr="00911C2D" w:rsidRDefault="00C2763E" w:rsidP="00911C2D">
            <w:pPr>
              <w:pStyle w:val="p0"/>
              <w:jc w:val="left"/>
              <w:rPr>
                <w:b/>
                <w:bCs/>
              </w:rPr>
            </w:pPr>
            <w:r w:rsidRPr="00D8423C">
              <w:rPr>
                <w:b/>
                <w:bCs/>
                <w:color w:val="FF0000"/>
              </w:rPr>
              <w:t>vtWorkTime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</w:pPr>
            <w:r w:rsidRPr="00491C86">
              <w:t>废票时间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804C4B">
            <w:pPr>
              <w:pStyle w:val="p0"/>
              <w:jc w:val="left"/>
            </w:pPr>
            <w:r w:rsidRPr="00491C86">
              <w:t>提供废票服务时间</w:t>
            </w:r>
          </w:p>
          <w:p w:rsidR="00C2763E" w:rsidRPr="00491C86" w:rsidRDefault="00C2763E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默认值</w:t>
            </w:r>
          </w:p>
        </w:tc>
      </w:tr>
      <w:tr w:rsidR="00C2763E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C2763E" w:rsidRPr="00911C2D" w:rsidRDefault="00C2763E" w:rsidP="00911C2D">
            <w:pPr>
              <w:pStyle w:val="p0"/>
              <w:jc w:val="left"/>
              <w:rPr>
                <w:b/>
                <w:bCs/>
              </w:rPr>
            </w:pPr>
            <w:r w:rsidRPr="00D8423C">
              <w:rPr>
                <w:b/>
                <w:bCs/>
                <w:color w:val="FF0000"/>
              </w:rPr>
              <w:t>needSwitchPNR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</w:pPr>
            <w:r w:rsidRPr="00491C86">
              <w:t>是否更换</w:t>
            </w:r>
            <w:r w:rsidRPr="00491C86">
              <w:t>PNR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804C4B">
            <w:pPr>
              <w:pStyle w:val="p0"/>
              <w:jc w:val="left"/>
            </w:pPr>
            <w:r w:rsidRPr="00491C86">
              <w:t xml:space="preserve">1 </w:t>
            </w:r>
            <w:r w:rsidRPr="00491C86">
              <w:t>更换</w:t>
            </w:r>
          </w:p>
          <w:p w:rsidR="00C2763E" w:rsidRPr="00491C86" w:rsidRDefault="00C2763E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可忽略</w:t>
            </w:r>
          </w:p>
        </w:tc>
      </w:tr>
      <w:tr w:rsidR="00C2763E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C2763E" w:rsidRPr="00911C2D" w:rsidRDefault="00C2763E" w:rsidP="00911C2D">
            <w:pPr>
              <w:pStyle w:val="p0"/>
              <w:jc w:val="left"/>
              <w:rPr>
                <w:b/>
                <w:bCs/>
              </w:rPr>
            </w:pPr>
            <w:r w:rsidRPr="00D8423C">
              <w:rPr>
                <w:b/>
                <w:bCs/>
                <w:color w:val="FF0000"/>
              </w:rPr>
              <w:t>commisionType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</w:pPr>
            <w:r w:rsidRPr="00491C86">
              <w:t>是否特殊政策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804C4B">
            <w:pPr>
              <w:pStyle w:val="p0"/>
              <w:jc w:val="left"/>
            </w:pPr>
            <w:r w:rsidRPr="00491C86">
              <w:t>0</w:t>
            </w:r>
            <w:r w:rsidRPr="00491C86">
              <w:t>普通政策</w:t>
            </w:r>
          </w:p>
          <w:p w:rsidR="00C2763E" w:rsidRPr="00491C86" w:rsidRDefault="00C2763E" w:rsidP="00804C4B">
            <w:pPr>
              <w:pStyle w:val="p0"/>
              <w:jc w:val="left"/>
            </w:pPr>
            <w:r w:rsidRPr="00491C86">
              <w:t>1</w:t>
            </w:r>
            <w:r w:rsidRPr="00491C86">
              <w:t>特殊政策</w:t>
            </w:r>
          </w:p>
          <w:p w:rsidR="00C2763E" w:rsidRPr="00491C86" w:rsidRDefault="00C2763E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可忽略</w:t>
            </w:r>
          </w:p>
        </w:tc>
      </w:tr>
      <w:tr w:rsidR="00C2763E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C2763E" w:rsidRPr="00911C2D" w:rsidRDefault="00C2763E" w:rsidP="00911C2D">
            <w:pPr>
              <w:pStyle w:val="p0"/>
              <w:spacing w:line="90" w:lineRule="atLeast"/>
              <w:jc w:val="left"/>
              <w:rPr>
                <w:b/>
              </w:rPr>
            </w:pPr>
            <w:r w:rsidRPr="00911C2D">
              <w:rPr>
                <w:rFonts w:hint="eastAsia"/>
                <w:b/>
              </w:rPr>
              <w:t>comment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政策备注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C2763E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2763E" w:rsidRPr="00491C86" w:rsidRDefault="00C2763E" w:rsidP="00804C4B">
            <w:pPr>
              <w:pStyle w:val="p0"/>
              <w:spacing w:line="90" w:lineRule="atLeast"/>
              <w:jc w:val="left"/>
            </w:pPr>
            <w:r w:rsidRPr="00491C86">
              <w:rPr>
                <w:rFonts w:hint="eastAsia"/>
              </w:rPr>
              <w:t>TTS</w:t>
            </w:r>
            <w:r w:rsidRPr="00491C86">
              <w:rPr>
                <w:rFonts w:hint="eastAsia"/>
              </w:rPr>
              <w:t>直连对应直连接口</w:t>
            </w:r>
            <w:r w:rsidRPr="00491C86">
              <w:rPr>
                <w:rFonts w:hint="eastAsia"/>
              </w:rPr>
              <w:t>remark</w:t>
            </w:r>
            <w:r w:rsidRPr="00491C86">
              <w:rPr>
                <w:rFonts w:hint="eastAsia"/>
              </w:rPr>
              <w:t>字段，其他可为空</w:t>
            </w:r>
          </w:p>
        </w:tc>
      </w:tr>
      <w:tr w:rsidR="00F00B25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Pr="00911C2D" w:rsidRDefault="00EB72E8" w:rsidP="00911C2D">
            <w:pPr>
              <w:pStyle w:val="p0"/>
              <w:spacing w:line="90" w:lineRule="atLeast"/>
              <w:jc w:val="left"/>
              <w:rPr>
                <w:b/>
                <w:bCs/>
              </w:rPr>
            </w:pPr>
            <w:r w:rsidRPr="00911C2D">
              <w:rPr>
                <w:rFonts w:hint="eastAsia"/>
                <w:b/>
                <w:bCs/>
              </w:rPr>
              <w:t>customerType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spacing w:line="90" w:lineRule="atLeast"/>
            </w:pPr>
            <w:r w:rsidRPr="00491C86">
              <w:rPr>
                <w:rFonts w:hint="eastAsia"/>
              </w:rPr>
              <w:t>乘客类型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 w:rsidP="00804C4B">
            <w:pPr>
              <w:pStyle w:val="p0"/>
              <w:numPr>
                <w:ilvl w:val="0"/>
                <w:numId w:val="6"/>
              </w:numPr>
              <w:jc w:val="left"/>
            </w:pPr>
            <w:r w:rsidRPr="00491C86">
              <w:rPr>
                <w:rFonts w:hint="eastAsia"/>
              </w:rPr>
              <w:t>成人</w:t>
            </w:r>
          </w:p>
          <w:p w:rsidR="00F00B25" w:rsidRPr="00491C86" w:rsidRDefault="00EB72E8" w:rsidP="00804C4B">
            <w:pPr>
              <w:pStyle w:val="p0"/>
              <w:numPr>
                <w:ilvl w:val="0"/>
                <w:numId w:val="6"/>
              </w:numPr>
              <w:jc w:val="left"/>
            </w:pPr>
            <w:r w:rsidRPr="00491C86">
              <w:rPr>
                <w:rFonts w:hint="eastAsia"/>
              </w:rPr>
              <w:t>儿童</w:t>
            </w:r>
          </w:p>
          <w:p w:rsidR="00F00B25" w:rsidRPr="00491C86" w:rsidRDefault="00EB72E8" w:rsidP="00804C4B">
            <w:pPr>
              <w:pStyle w:val="p0"/>
              <w:numPr>
                <w:ilvl w:val="0"/>
                <w:numId w:val="6"/>
              </w:numPr>
              <w:jc w:val="left"/>
            </w:pPr>
            <w:r w:rsidRPr="00491C86">
              <w:rPr>
                <w:rFonts w:hint="eastAsia"/>
              </w:rPr>
              <w:t>婴儿</w:t>
            </w:r>
          </w:p>
          <w:p w:rsidR="00F00B25" w:rsidRPr="00491C86" w:rsidRDefault="00EB72E8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可忽略</w:t>
            </w:r>
          </w:p>
        </w:tc>
        <w:bookmarkEnd w:id="30"/>
        <w:bookmarkEnd w:id="31"/>
      </w:tr>
      <w:tr w:rsidR="00F00B25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Pr="00911C2D" w:rsidRDefault="00EB72E8" w:rsidP="00911C2D">
            <w:pPr>
              <w:pStyle w:val="p0"/>
              <w:spacing w:line="90" w:lineRule="atLeast"/>
              <w:jc w:val="left"/>
              <w:rPr>
                <w:b/>
                <w:bCs/>
              </w:rPr>
            </w:pPr>
            <w:r w:rsidRPr="00911C2D">
              <w:rPr>
                <w:rFonts w:hint="eastAsia"/>
                <w:b/>
                <w:bCs/>
              </w:rPr>
              <w:t>isFastTicket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spacing w:line="90" w:lineRule="atLeast"/>
            </w:pPr>
            <w:r w:rsidRPr="00491C86">
              <w:rPr>
                <w:rFonts w:hint="eastAsia"/>
              </w:rPr>
              <w:t>是否极速出退票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是否极速出退票</w:t>
            </w:r>
          </w:p>
          <w:p w:rsidR="00F00B25" w:rsidRPr="00491C86" w:rsidRDefault="00EB72E8" w:rsidP="00804C4B">
            <w:pPr>
              <w:pStyle w:val="p0"/>
              <w:jc w:val="left"/>
            </w:pPr>
            <w:r w:rsidRPr="00491C86">
              <w:t>0</w:t>
            </w:r>
            <w:r w:rsidRPr="00491C86">
              <w:rPr>
                <w:rFonts w:hint="eastAsia"/>
              </w:rPr>
              <w:t>：非极速出退票</w:t>
            </w:r>
          </w:p>
          <w:p w:rsidR="00F00B25" w:rsidRPr="00491C86" w:rsidRDefault="00EB72E8" w:rsidP="00804C4B">
            <w:pPr>
              <w:pStyle w:val="p0"/>
              <w:jc w:val="left"/>
            </w:pPr>
            <w:r w:rsidRPr="00491C86">
              <w:t>1</w:t>
            </w:r>
            <w:r w:rsidRPr="00491C86">
              <w:rPr>
                <w:rFonts w:hint="eastAsia"/>
              </w:rPr>
              <w:t>：仅极速出票</w:t>
            </w:r>
          </w:p>
          <w:p w:rsidR="00F00B25" w:rsidRPr="00491C86" w:rsidRDefault="00EB72E8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2</w:t>
            </w:r>
            <w:r w:rsidRPr="00491C86">
              <w:rPr>
                <w:rFonts w:hint="eastAsia"/>
              </w:rPr>
              <w:t>：仅极速退票</w:t>
            </w:r>
          </w:p>
          <w:p w:rsidR="00F00B25" w:rsidRPr="00491C86" w:rsidRDefault="00EB72E8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3</w:t>
            </w:r>
            <w:r w:rsidRPr="00491C86">
              <w:rPr>
                <w:rFonts w:hint="eastAsia"/>
              </w:rPr>
              <w:t>：极速出退票</w:t>
            </w:r>
          </w:p>
        </w:tc>
      </w:tr>
      <w:tr w:rsidR="00804C4B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04C4B" w:rsidRPr="00911C2D" w:rsidRDefault="00804C4B" w:rsidP="00911C2D">
            <w:pPr>
              <w:pStyle w:val="p0"/>
              <w:spacing w:line="90" w:lineRule="atLeast"/>
              <w:jc w:val="left"/>
              <w:rPr>
                <w:b/>
                <w:bCs/>
              </w:rPr>
            </w:pPr>
            <w:r w:rsidRPr="00911C2D">
              <w:rPr>
                <w:rFonts w:hint="eastAsia"/>
                <w:b/>
              </w:rPr>
              <w:t>limitAgeBegin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04C4B" w:rsidRPr="00491C86" w:rsidRDefault="00804C4B" w:rsidP="00804C4B">
            <w:pPr>
              <w:pStyle w:val="p0"/>
              <w:spacing w:line="90" w:lineRule="atLeast"/>
            </w:pPr>
            <w:r w:rsidRPr="00491C86">
              <w:rPr>
                <w:rFonts w:hint="eastAsia"/>
              </w:rPr>
              <w:t>年龄段限制起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04C4B" w:rsidRPr="00491C86" w:rsidRDefault="00804C4B" w:rsidP="00804C4B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04C4B" w:rsidRPr="00491C86" w:rsidRDefault="00804C4B" w:rsidP="00804C4B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04C4B" w:rsidRPr="00491C86" w:rsidRDefault="00804C4B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不填为没有限制</w:t>
            </w:r>
          </w:p>
        </w:tc>
      </w:tr>
      <w:tr w:rsidR="00804C4B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804C4B" w:rsidRPr="00911C2D" w:rsidRDefault="00804C4B" w:rsidP="00911C2D">
            <w:pPr>
              <w:pStyle w:val="p0"/>
              <w:spacing w:line="90" w:lineRule="atLeast"/>
              <w:jc w:val="left"/>
              <w:rPr>
                <w:b/>
                <w:bCs/>
              </w:rPr>
            </w:pPr>
            <w:r w:rsidRPr="00911C2D">
              <w:rPr>
                <w:rFonts w:hint="eastAsia"/>
                <w:b/>
              </w:rPr>
              <w:t>limitAgeEnd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04C4B" w:rsidRPr="00491C86" w:rsidRDefault="00804C4B" w:rsidP="00804C4B">
            <w:pPr>
              <w:pStyle w:val="p0"/>
              <w:spacing w:line="90" w:lineRule="atLeast"/>
            </w:pPr>
            <w:r w:rsidRPr="00491C86">
              <w:rPr>
                <w:rFonts w:hint="eastAsia"/>
              </w:rPr>
              <w:t>年龄段限制止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04C4B" w:rsidRPr="00491C86" w:rsidRDefault="00804C4B" w:rsidP="00804C4B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04C4B" w:rsidRPr="00491C86" w:rsidRDefault="00804C4B" w:rsidP="00804C4B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804C4B" w:rsidRPr="00491C86" w:rsidRDefault="00804C4B" w:rsidP="00804C4B">
            <w:pPr>
              <w:pStyle w:val="p0"/>
              <w:jc w:val="left"/>
            </w:pPr>
            <w:r w:rsidRPr="00491C86">
              <w:rPr>
                <w:rFonts w:hint="eastAsia"/>
              </w:rPr>
              <w:t>不填为没有限制</w:t>
            </w:r>
          </w:p>
        </w:tc>
      </w:tr>
      <w:tr w:rsidR="00F00B25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Pr="00911C2D" w:rsidRDefault="00EB72E8" w:rsidP="00911C2D">
            <w:pPr>
              <w:pStyle w:val="p0"/>
              <w:spacing w:line="90" w:lineRule="atLeast"/>
              <w:jc w:val="left"/>
              <w:rPr>
                <w:b/>
              </w:rPr>
            </w:pPr>
            <w:r w:rsidRPr="00911C2D">
              <w:rPr>
                <w:rFonts w:hint="eastAsia"/>
                <w:b/>
              </w:rPr>
              <w:t>limitCert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证件号限制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String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shd w:val="clear" w:color="auto" w:fill="FFFFFF"/>
          </w:tcPr>
          <w:p w:rsidR="00F00B25" w:rsidRPr="00491C86" w:rsidRDefault="00EB72E8" w:rsidP="00804C4B">
            <w:pPr>
              <w:pStyle w:val="p0"/>
              <w:spacing w:line="90" w:lineRule="atLeast"/>
              <w:jc w:val="left"/>
            </w:pPr>
            <w:r w:rsidRPr="00491C86">
              <w:rPr>
                <w:rFonts w:hint="eastAsia"/>
              </w:rPr>
              <w:t>输入</w:t>
            </w:r>
            <w:r w:rsidRPr="00491C86">
              <w:rPr>
                <w:rFonts w:hint="eastAsia"/>
              </w:rPr>
              <w:t>1-9</w:t>
            </w:r>
            <w:r w:rsidRPr="00491C86">
              <w:rPr>
                <w:rFonts w:hint="eastAsia"/>
              </w:rPr>
              <w:t>数字，可输入多个，中间用</w:t>
            </w:r>
            <w:r w:rsidRPr="00491C86">
              <w:rPr>
                <w:rFonts w:hint="eastAsia"/>
              </w:rPr>
              <w:t>","</w:t>
            </w:r>
            <w:r w:rsidRPr="00491C86">
              <w:rPr>
                <w:rFonts w:hint="eastAsia"/>
              </w:rPr>
              <w:t>隔开</w:t>
            </w:r>
            <w:r w:rsidRPr="00491C86">
              <w:rPr>
                <w:rFonts w:hint="eastAsia"/>
              </w:rPr>
              <w:t>,</w:t>
            </w:r>
            <w:r w:rsidRPr="00491C86">
              <w:rPr>
                <w:rFonts w:hint="eastAsia"/>
              </w:rPr>
              <w:t>空为没有限制</w:t>
            </w:r>
          </w:p>
          <w:p w:rsidR="00F00B25" w:rsidRPr="00491C86" w:rsidRDefault="00EB72E8" w:rsidP="00804C4B">
            <w:pPr>
              <w:pStyle w:val="p0"/>
              <w:spacing w:line="90" w:lineRule="atLeast"/>
              <w:jc w:val="left"/>
            </w:pPr>
            <w:r w:rsidRPr="00491C86">
              <w:rPr>
                <w:rFonts w:hint="eastAsia"/>
              </w:rPr>
              <w:t xml:space="preserve">1 </w:t>
            </w:r>
            <w:r w:rsidRPr="00491C86">
              <w:rPr>
                <w:rFonts w:hint="eastAsia"/>
              </w:rPr>
              <w:t>身份证</w:t>
            </w:r>
          </w:p>
          <w:p w:rsidR="00F00B25" w:rsidRPr="00491C86" w:rsidRDefault="00EB72E8" w:rsidP="00804C4B">
            <w:pPr>
              <w:pStyle w:val="p0"/>
              <w:spacing w:line="90" w:lineRule="atLeast"/>
              <w:jc w:val="left"/>
            </w:pPr>
            <w:r w:rsidRPr="00491C86">
              <w:rPr>
                <w:rFonts w:hint="eastAsia"/>
              </w:rPr>
              <w:t xml:space="preserve">2 </w:t>
            </w:r>
            <w:r w:rsidRPr="00491C86">
              <w:rPr>
                <w:rFonts w:hint="eastAsia"/>
              </w:rPr>
              <w:t>护照</w:t>
            </w:r>
          </w:p>
          <w:p w:rsidR="00F00B25" w:rsidRPr="00491C86" w:rsidRDefault="00EB72E8" w:rsidP="00804C4B">
            <w:pPr>
              <w:pStyle w:val="p0"/>
              <w:spacing w:line="90" w:lineRule="atLeast"/>
              <w:jc w:val="left"/>
            </w:pPr>
            <w:r w:rsidRPr="00491C86">
              <w:rPr>
                <w:rFonts w:hint="eastAsia"/>
              </w:rPr>
              <w:t xml:space="preserve">3 </w:t>
            </w:r>
            <w:r w:rsidRPr="00491C86">
              <w:rPr>
                <w:rFonts w:hint="eastAsia"/>
              </w:rPr>
              <w:t>军官证</w:t>
            </w:r>
          </w:p>
          <w:p w:rsidR="00F00B25" w:rsidRPr="00491C86" w:rsidRDefault="00EB72E8" w:rsidP="00804C4B">
            <w:pPr>
              <w:pStyle w:val="p0"/>
              <w:spacing w:line="90" w:lineRule="atLeast"/>
              <w:jc w:val="left"/>
            </w:pPr>
            <w:r w:rsidRPr="00491C86">
              <w:rPr>
                <w:rFonts w:hint="eastAsia"/>
              </w:rPr>
              <w:t xml:space="preserve">4 </w:t>
            </w:r>
            <w:r w:rsidRPr="00491C86">
              <w:rPr>
                <w:rFonts w:hint="eastAsia"/>
              </w:rPr>
              <w:t>士兵证</w:t>
            </w:r>
          </w:p>
          <w:p w:rsidR="00F00B25" w:rsidRPr="00491C86" w:rsidRDefault="00EB72E8" w:rsidP="00804C4B">
            <w:pPr>
              <w:pStyle w:val="p0"/>
              <w:spacing w:line="90" w:lineRule="atLeast"/>
              <w:jc w:val="left"/>
            </w:pPr>
            <w:r w:rsidRPr="00491C86">
              <w:rPr>
                <w:rFonts w:hint="eastAsia"/>
              </w:rPr>
              <w:t xml:space="preserve">5 </w:t>
            </w:r>
            <w:r w:rsidRPr="00491C86">
              <w:rPr>
                <w:rFonts w:hint="eastAsia"/>
              </w:rPr>
              <w:t>台胞证</w:t>
            </w:r>
          </w:p>
          <w:p w:rsidR="00F00B25" w:rsidRPr="00491C86" w:rsidRDefault="00EB72E8" w:rsidP="00804C4B">
            <w:pPr>
              <w:pStyle w:val="p0"/>
              <w:spacing w:line="90" w:lineRule="atLeast"/>
              <w:jc w:val="left"/>
            </w:pPr>
            <w:r w:rsidRPr="00491C86">
              <w:rPr>
                <w:rFonts w:hint="eastAsia"/>
              </w:rPr>
              <w:t xml:space="preserve">6 </w:t>
            </w:r>
            <w:r w:rsidRPr="00491C86">
              <w:rPr>
                <w:rFonts w:hint="eastAsia"/>
              </w:rPr>
              <w:t>其它</w:t>
            </w:r>
          </w:p>
        </w:tc>
      </w:tr>
      <w:tr w:rsidR="00F00B25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Pr="00911C2D" w:rsidRDefault="00EB72E8" w:rsidP="00911C2D">
            <w:pPr>
              <w:pStyle w:val="p0"/>
              <w:spacing w:line="90" w:lineRule="atLeast"/>
              <w:jc w:val="left"/>
              <w:rPr>
                <w:b/>
              </w:rPr>
            </w:pPr>
            <w:r w:rsidRPr="00911C2D">
              <w:rPr>
                <w:rFonts w:hint="eastAsia"/>
                <w:b/>
              </w:rPr>
              <w:t>deliveryType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 xml:space="preserve">   </w:t>
            </w:r>
            <w:r w:rsidRPr="00491C86">
              <w:rPr>
                <w:rFonts w:hint="eastAsia"/>
              </w:rPr>
              <w:t>报销方式配送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Pr="00491C86" w:rsidRDefault="00EB72E8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是</w:t>
            </w:r>
          </w:p>
        </w:tc>
        <w:tc>
          <w:tcPr>
            <w:tcW w:w="3736" w:type="dxa"/>
            <w:shd w:val="clear" w:color="auto" w:fill="FFFFFF"/>
          </w:tcPr>
          <w:p w:rsidR="00F00B25" w:rsidRPr="00491C86" w:rsidRDefault="00EB72E8" w:rsidP="00804C4B">
            <w:pPr>
              <w:pStyle w:val="p0"/>
              <w:spacing w:line="90" w:lineRule="atLeast"/>
              <w:jc w:val="left"/>
            </w:pPr>
            <w:r w:rsidRPr="00491C86">
              <w:rPr>
                <w:rFonts w:hint="eastAsia"/>
              </w:rPr>
              <w:t xml:space="preserve"> 1-</w:t>
            </w:r>
            <w:r w:rsidRPr="00491C86">
              <w:rPr>
                <w:rFonts w:hint="eastAsia"/>
              </w:rPr>
              <w:t>配送行程单</w:t>
            </w:r>
            <w:r w:rsidRPr="00491C86">
              <w:rPr>
                <w:rFonts w:hint="eastAsia"/>
              </w:rPr>
              <w:t xml:space="preserve">  2-</w:t>
            </w:r>
            <w:r w:rsidRPr="00491C86">
              <w:rPr>
                <w:rFonts w:hint="eastAsia"/>
              </w:rPr>
              <w:t>配送发票</w:t>
            </w:r>
            <w:r w:rsidRPr="00491C86">
              <w:rPr>
                <w:rFonts w:hint="eastAsia"/>
              </w:rPr>
              <w:t xml:space="preserve">  </w:t>
            </w:r>
          </w:p>
          <w:p w:rsidR="00F00B25" w:rsidRPr="00491C86" w:rsidRDefault="00EB72E8" w:rsidP="00804C4B">
            <w:pPr>
              <w:pStyle w:val="p0"/>
              <w:spacing w:line="90" w:lineRule="atLeast"/>
              <w:jc w:val="left"/>
            </w:pPr>
            <w:r w:rsidRPr="00491C86">
              <w:rPr>
                <w:rFonts w:hint="eastAsia"/>
              </w:rPr>
              <w:t>3-</w:t>
            </w:r>
            <w:r w:rsidRPr="00491C86">
              <w:rPr>
                <w:rFonts w:hint="eastAsia"/>
              </w:rPr>
              <w:t>配送行程单和发票</w:t>
            </w:r>
          </w:p>
          <w:p w:rsidR="00F00B25" w:rsidRPr="00491C86" w:rsidRDefault="00EB72E8" w:rsidP="00804C4B">
            <w:pPr>
              <w:pStyle w:val="p0"/>
              <w:spacing w:line="90" w:lineRule="atLeast"/>
              <w:jc w:val="left"/>
            </w:pPr>
            <w:r w:rsidRPr="00491C86">
              <w:rPr>
                <w:rFonts w:hint="eastAsia"/>
              </w:rPr>
              <w:t>4-</w:t>
            </w:r>
            <w:r w:rsidRPr="00491C86">
              <w:rPr>
                <w:rFonts w:hint="eastAsia"/>
              </w:rPr>
              <w:t>不提供报销凭证</w:t>
            </w:r>
          </w:p>
        </w:tc>
      </w:tr>
      <w:tr w:rsidR="00627499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627499" w:rsidRPr="00911C2D" w:rsidRDefault="00627499" w:rsidP="00911C2D">
            <w:pPr>
              <w:pStyle w:val="p0"/>
              <w:spacing w:line="90" w:lineRule="atLeast"/>
              <w:jc w:val="left"/>
              <w:rPr>
                <w:b/>
              </w:rPr>
            </w:pPr>
            <w:r w:rsidRPr="00911C2D">
              <w:rPr>
                <w:rFonts w:hint="eastAsia"/>
                <w:b/>
              </w:rPr>
              <w:t>enterType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627499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政策录入类型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627499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627499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shd w:val="clear" w:color="auto" w:fill="FFFFFF"/>
          </w:tcPr>
          <w:p w:rsidR="00627499" w:rsidRPr="00491C86" w:rsidRDefault="00627499" w:rsidP="00804C4B">
            <w:pPr>
              <w:pStyle w:val="p0"/>
              <w:spacing w:line="90" w:lineRule="atLeast"/>
              <w:jc w:val="left"/>
            </w:pPr>
            <w:r w:rsidRPr="00491C86">
              <w:rPr>
                <w:rFonts w:hint="eastAsia"/>
              </w:rPr>
              <w:t>1-TTS</w:t>
            </w:r>
            <w:r w:rsidRPr="00491C86">
              <w:rPr>
                <w:rFonts w:hint="eastAsia"/>
              </w:rPr>
              <w:t>直连</w:t>
            </w:r>
            <w:r w:rsidRPr="00491C86">
              <w:rPr>
                <w:rFonts w:hint="eastAsia"/>
              </w:rPr>
              <w:t xml:space="preserve">  2-TTS</w:t>
            </w:r>
            <w:r w:rsidRPr="00491C86">
              <w:rPr>
                <w:rFonts w:hint="eastAsia"/>
              </w:rPr>
              <w:t>政策上传</w:t>
            </w:r>
          </w:p>
        </w:tc>
      </w:tr>
      <w:tr w:rsidR="00627499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627499" w:rsidRPr="00911C2D" w:rsidRDefault="00627499" w:rsidP="00911C2D">
            <w:pPr>
              <w:pStyle w:val="p0"/>
              <w:spacing w:line="90" w:lineRule="atLeast"/>
              <w:jc w:val="lef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1C2D">
              <w:rPr>
                <w:rFonts w:ascii="Courier New" w:hAnsi="Courier New" w:cs="Courier New"/>
                <w:b/>
                <w:sz w:val="20"/>
                <w:szCs w:val="20"/>
              </w:rPr>
              <w:t>adultCarrying</w:t>
            </w:r>
            <w:r w:rsidRPr="00911C2D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Weight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627499">
            <w:pPr>
              <w:pStyle w:val="p0"/>
              <w:spacing w:line="90" w:lineRule="atLeas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91C86">
              <w:rPr>
                <w:rFonts w:ascii="Courier New" w:hAnsi="Courier New" w:cs="Courier New"/>
                <w:sz w:val="20"/>
                <w:szCs w:val="20"/>
              </w:rPr>
              <w:lastRenderedPageBreak/>
              <w:t>成人行李额，单</w:t>
            </w:r>
            <w:r w:rsidRPr="00491C86">
              <w:rPr>
                <w:rFonts w:ascii="Courier New" w:hAnsi="Courier New" w:cs="Courier New"/>
                <w:sz w:val="20"/>
                <w:szCs w:val="20"/>
              </w:rPr>
              <w:lastRenderedPageBreak/>
              <w:t>位</w:t>
            </w:r>
            <w:r w:rsidRPr="00491C86">
              <w:rPr>
                <w:rFonts w:ascii="Courier New" w:hAnsi="Courier New" w:cs="Courier New"/>
                <w:sz w:val="20"/>
                <w:szCs w:val="20"/>
              </w:rPr>
              <w:t>KG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627499">
            <w:pPr>
              <w:pStyle w:val="p0"/>
              <w:spacing w:line="90" w:lineRule="atLeas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91C86"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>Intege</w:t>
            </w:r>
            <w:r w:rsidRPr="00491C86"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>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627499">
            <w:pPr>
              <w:pStyle w:val="p0"/>
              <w:spacing w:line="90" w:lineRule="atLeas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91C86">
              <w:rPr>
                <w:rFonts w:hint="eastAsia"/>
              </w:rPr>
              <w:lastRenderedPageBreak/>
              <w:t>否</w:t>
            </w:r>
          </w:p>
        </w:tc>
        <w:tc>
          <w:tcPr>
            <w:tcW w:w="3736" w:type="dxa"/>
            <w:shd w:val="clear" w:color="auto" w:fill="FFFFFF"/>
          </w:tcPr>
          <w:p w:rsidR="00627499" w:rsidRPr="00491C86" w:rsidRDefault="00627499" w:rsidP="00804C4B">
            <w:pPr>
              <w:pStyle w:val="p0"/>
              <w:spacing w:line="90" w:lineRule="atLeast"/>
              <w:jc w:val="left"/>
            </w:pPr>
          </w:p>
        </w:tc>
      </w:tr>
      <w:tr w:rsidR="00627499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627499" w:rsidRPr="00911C2D" w:rsidRDefault="00627499" w:rsidP="00911C2D">
            <w:pPr>
              <w:pStyle w:val="p0"/>
              <w:spacing w:line="90" w:lineRule="atLeast"/>
              <w:jc w:val="left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11C2D">
              <w:rPr>
                <w:rFonts w:ascii="Courier New" w:hAnsi="Courier New" w:cs="Courier New"/>
                <w:b/>
                <w:sz w:val="20"/>
                <w:szCs w:val="20"/>
              </w:rPr>
              <w:t>childCarryingWeight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627499">
            <w:pPr>
              <w:pStyle w:val="p0"/>
              <w:spacing w:line="90" w:lineRule="atLeas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91C86">
              <w:rPr>
                <w:rFonts w:ascii="Courier New" w:hAnsi="Courier New" w:cs="Courier New"/>
                <w:sz w:val="20"/>
                <w:szCs w:val="20"/>
              </w:rPr>
              <w:t>儿童行李额，单位</w:t>
            </w:r>
            <w:r w:rsidRPr="00491C86">
              <w:rPr>
                <w:rFonts w:ascii="Courier New" w:hAnsi="Courier New" w:cs="Courier New"/>
                <w:sz w:val="20"/>
                <w:szCs w:val="20"/>
              </w:rPr>
              <w:t>KG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627499">
            <w:pPr>
              <w:pStyle w:val="p0"/>
              <w:spacing w:line="90" w:lineRule="atLeas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91C86">
              <w:rPr>
                <w:rFonts w:ascii="Courier New" w:hAnsi="Courier New" w:cs="Courier New" w:hint="eastAsia"/>
                <w:sz w:val="20"/>
                <w:szCs w:val="20"/>
              </w:rPr>
              <w:t>Integer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627499">
            <w:pPr>
              <w:pStyle w:val="p0"/>
              <w:spacing w:line="90" w:lineRule="atLeas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shd w:val="clear" w:color="auto" w:fill="FFFFFF"/>
          </w:tcPr>
          <w:p w:rsidR="00627499" w:rsidRPr="00491C86" w:rsidRDefault="00627499" w:rsidP="00804C4B">
            <w:pPr>
              <w:pStyle w:val="p0"/>
              <w:spacing w:line="90" w:lineRule="atLeast"/>
              <w:jc w:val="left"/>
            </w:pPr>
          </w:p>
        </w:tc>
      </w:tr>
      <w:tr w:rsidR="00627499" w:rsidTr="00804C4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627499" w:rsidRPr="00911C2D" w:rsidRDefault="00627499" w:rsidP="00911C2D">
            <w:pPr>
              <w:pStyle w:val="p0"/>
              <w:spacing w:line="90" w:lineRule="atLeast"/>
              <w:jc w:val="left"/>
              <w:rPr>
                <w:b/>
              </w:rPr>
            </w:pPr>
            <w:r w:rsidRPr="00911C2D">
              <w:rPr>
                <w:rFonts w:hint="eastAsia"/>
                <w:b/>
              </w:rPr>
              <w:t>speTicketRemarks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627499">
            <w:pPr>
              <w:pStyle w:val="p0"/>
              <w:spacing w:line="90" w:lineRule="atLeast"/>
            </w:pPr>
            <w:r w:rsidRPr="00491C86">
              <w:rPr>
                <w:rFonts w:hint="eastAsia"/>
              </w:rPr>
              <w:t xml:space="preserve">   </w:t>
            </w:r>
            <w:r w:rsidRPr="00491C86">
              <w:rPr>
                <w:rFonts w:hint="eastAsia"/>
              </w:rPr>
              <w:t>特殊票务说明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627499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List&lt;String&gt;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627499">
            <w:pPr>
              <w:pStyle w:val="p0"/>
              <w:spacing w:line="90" w:lineRule="atLeast"/>
              <w:jc w:val="center"/>
            </w:pPr>
            <w:r w:rsidRPr="00491C86">
              <w:rPr>
                <w:rFonts w:hint="eastAsia"/>
              </w:rPr>
              <w:t>否</w:t>
            </w:r>
          </w:p>
        </w:tc>
        <w:tc>
          <w:tcPr>
            <w:tcW w:w="3736" w:type="dxa"/>
            <w:tcBorders>
              <w:bottom w:val="single" w:sz="8" w:space="0" w:color="000000"/>
            </w:tcBorders>
            <w:shd w:val="clear" w:color="auto" w:fill="FFFFFF"/>
          </w:tcPr>
          <w:p w:rsidR="00627499" w:rsidRPr="00491C86" w:rsidRDefault="00627499" w:rsidP="00804C4B">
            <w:pPr>
              <w:pStyle w:val="p0"/>
              <w:spacing w:line="90" w:lineRule="atLeast"/>
              <w:jc w:val="left"/>
            </w:pPr>
            <w:r w:rsidRPr="00491C86">
              <w:t>政策类型</w:t>
            </w:r>
            <w:r w:rsidRPr="00491C86">
              <w:t>23</w:t>
            </w:r>
            <w:r w:rsidRPr="00491C86">
              <w:t>和</w:t>
            </w:r>
            <w:r w:rsidRPr="00491C86">
              <w:t>24</w:t>
            </w:r>
            <w:r w:rsidRPr="00491C86">
              <w:t>返回</w:t>
            </w:r>
            <w:r w:rsidRPr="00491C86">
              <w:t>list</w:t>
            </w:r>
            <w:r w:rsidRPr="00491C86">
              <w:t>列表，目前有</w:t>
            </w:r>
            <w:r w:rsidRPr="00491C86">
              <w:t>1001</w:t>
            </w:r>
            <w:r w:rsidRPr="00491C86">
              <w:t>，</w:t>
            </w:r>
            <w:r w:rsidRPr="00491C86">
              <w:t>1002</w:t>
            </w:r>
            <w:r w:rsidRPr="00491C86">
              <w:t>，</w:t>
            </w:r>
            <w:r w:rsidRPr="00491C86">
              <w:t>1003</w:t>
            </w:r>
            <w:r w:rsidRPr="00491C86">
              <w:t>，</w:t>
            </w:r>
            <w:r w:rsidRPr="00491C86">
              <w:t>1004</w:t>
            </w:r>
            <w:r w:rsidRPr="00491C86">
              <w:t>，</w:t>
            </w:r>
            <w:r w:rsidRPr="00491C86">
              <w:t>1005</w:t>
            </w:r>
            <w:r w:rsidRPr="00491C86">
              <w:t>，</w:t>
            </w:r>
            <w:r w:rsidRPr="00491C86">
              <w:t>1006</w:t>
            </w:r>
            <w:r w:rsidRPr="00491C86">
              <w:br/>
              <w:t>1001 </w:t>
            </w:r>
            <w:r w:rsidRPr="00491C86">
              <w:t>特殊产品：出票慢，最晚出票时间为航班起飞前</w:t>
            </w:r>
            <w:r w:rsidRPr="00491C86">
              <w:t>2.5</w:t>
            </w:r>
            <w:r w:rsidRPr="00491C86">
              <w:t>小时，保证</w:t>
            </w:r>
            <w:r w:rsidRPr="00491C86">
              <w:t>100%</w:t>
            </w:r>
            <w:r w:rsidRPr="00491C86">
              <w:t>出行。</w:t>
            </w:r>
          </w:p>
        </w:tc>
      </w:tr>
    </w:tbl>
    <w:p w:rsidR="00F00B25" w:rsidRDefault="00F00B25"/>
    <w:p w:rsidR="00F00B25" w:rsidRDefault="00F00B25"/>
    <w:p w:rsidR="00F00B25" w:rsidRDefault="00F00B25"/>
    <w:p w:rsidR="00F00B25" w:rsidRDefault="00EB72E8">
      <w:r>
        <w:t>J</w:t>
      </w:r>
      <w:r>
        <w:rPr>
          <w:rFonts w:hint="eastAsia"/>
        </w:rPr>
        <w:t>son</w:t>
      </w:r>
      <w:r>
        <w:rPr>
          <w:rFonts w:hint="eastAsia"/>
        </w:rPr>
        <w:t>示例：</w:t>
      </w:r>
    </w:p>
    <w:p w:rsidR="00F00B25" w:rsidRDefault="00F00B25"/>
    <w:p w:rsidR="00F00B25" w:rsidRDefault="00EB72E8">
      <w:r>
        <w:rPr>
          <w:rFonts w:hint="eastAsia"/>
        </w:rPr>
        <w:t>以上参数对于类型为</w:t>
      </w:r>
      <w:r>
        <w:rPr>
          <w:rFonts w:hint="eastAsia"/>
        </w:rPr>
        <w:t>List</w:t>
      </w:r>
      <w:r>
        <w:rPr>
          <w:rFonts w:hint="eastAsia"/>
        </w:rPr>
        <w:t>的参数，声明方式为：</w:t>
      </w:r>
    </w:p>
    <w:p w:rsidR="00F00B25" w:rsidRDefault="00EB72E8">
      <w:pPr>
        <w:rPr>
          <w:rFonts w:cs="Calibri"/>
        </w:rPr>
      </w:pPr>
      <w:r>
        <w:rPr>
          <w:rFonts w:cs="Calibri" w:hint="eastAsia"/>
        </w:rPr>
        <w:t>比如</w:t>
      </w:r>
      <w:r>
        <w:rPr>
          <w:rFonts w:cs="Calibri"/>
        </w:rPr>
        <w:t>flightInfos</w:t>
      </w:r>
      <w:r>
        <w:rPr>
          <w:rFonts w:cs="Calibri" w:hint="eastAsia"/>
        </w:rPr>
        <w:t>：</w:t>
      </w:r>
      <w:r>
        <w:rPr>
          <w:rFonts w:cs="Calibri" w:hint="eastAsia"/>
        </w:rPr>
        <w:t xml:space="preserve"> {</w:t>
      </w:r>
      <w:r>
        <w:rPr>
          <w:rFonts w:cs="Calibri"/>
        </w:rPr>
        <w:t xml:space="preserve"> flightInfos</w:t>
      </w:r>
      <w:r>
        <w:rPr>
          <w:rFonts w:cs="Calibri" w:hint="eastAsia"/>
        </w:rPr>
        <w:t>:</w:t>
      </w:r>
      <w:r>
        <w:rPr>
          <w:rFonts w:cs="Calibri"/>
        </w:rPr>
        <w:t xml:space="preserve"> </w:t>
      </w:r>
      <w:r>
        <w:rPr>
          <w:rFonts w:cs="Calibri" w:hint="eastAsia"/>
        </w:rPr>
        <w:t>[{</w:t>
      </w:r>
      <w:r>
        <w:rPr>
          <w:rFonts w:cs="Calibri" w:hint="eastAsia"/>
        </w:rPr>
        <w:t>航班信息对象</w:t>
      </w:r>
      <w:r>
        <w:rPr>
          <w:rFonts w:cs="Calibri" w:hint="eastAsia"/>
        </w:rPr>
        <w:t>1 },{</w:t>
      </w:r>
      <w:r>
        <w:rPr>
          <w:rFonts w:cs="Calibri" w:hint="eastAsia"/>
        </w:rPr>
        <w:t>航班信息对象</w:t>
      </w:r>
      <w:r>
        <w:rPr>
          <w:rFonts w:cs="Calibri" w:hint="eastAsia"/>
        </w:rPr>
        <w:t>2 } ]}</w:t>
      </w:r>
    </w:p>
    <w:p w:rsidR="00F00B25" w:rsidRDefault="00EB72E8">
      <w:pPr>
        <w:rPr>
          <w:rFonts w:cs="Calibri"/>
        </w:rPr>
      </w:pPr>
      <w:r>
        <w:rPr>
          <w:rFonts w:cs="Calibri" w:hint="eastAsia"/>
        </w:rPr>
        <w:t>没有</w:t>
      </w:r>
      <w:r>
        <w:rPr>
          <w:rFonts w:cs="Calibri" w:hint="eastAsia"/>
        </w:rPr>
        <w:t>List</w:t>
      </w:r>
      <w:r>
        <w:rPr>
          <w:rFonts w:cs="Calibri" w:hint="eastAsia"/>
        </w:rPr>
        <w:t>类型的就按</w:t>
      </w:r>
      <w:r>
        <w:rPr>
          <w:rFonts w:cs="Calibri" w:hint="eastAsia"/>
        </w:rPr>
        <w:t xml:space="preserve"> {</w:t>
      </w:r>
      <w:r>
        <w:rPr>
          <w:rFonts w:cs="Calibri" w:hint="eastAsia"/>
        </w:rPr>
        <w:t>参数名</w:t>
      </w:r>
      <w:r>
        <w:rPr>
          <w:rFonts w:cs="Calibri" w:hint="eastAsia"/>
        </w:rPr>
        <w:t>:</w:t>
      </w:r>
      <w:r>
        <w:rPr>
          <w:rFonts w:cs="Calibri"/>
        </w:rPr>
        <w:t>”</w:t>
      </w:r>
      <w:r>
        <w:rPr>
          <w:rFonts w:cs="Calibri" w:hint="eastAsia"/>
        </w:rPr>
        <w:t>返回值</w:t>
      </w:r>
      <w:r>
        <w:rPr>
          <w:rFonts w:cs="Calibri"/>
        </w:rPr>
        <w:t>”</w:t>
      </w:r>
      <w:r>
        <w:rPr>
          <w:rFonts w:cs="Calibri" w:hint="eastAsia"/>
        </w:rPr>
        <w:t>}</w:t>
      </w:r>
      <w:r>
        <w:rPr>
          <w:rFonts w:cs="Calibri" w:hint="eastAsia"/>
        </w:rPr>
        <w:t>的形式</w:t>
      </w:r>
    </w:p>
    <w:p w:rsidR="00F00B25" w:rsidRDefault="00F00B25">
      <w:pPr>
        <w:rPr>
          <w:rFonts w:cs="Calibri"/>
        </w:rPr>
      </w:pPr>
    </w:p>
    <w:p w:rsidR="00F00B25" w:rsidRDefault="00EB72E8">
      <w:pPr>
        <w:rPr>
          <w:rFonts w:cs="Calibri"/>
        </w:rPr>
      </w:pPr>
      <w:r>
        <w:rPr>
          <w:rFonts w:cs="Calibri" w:hint="eastAsia"/>
        </w:rPr>
        <w:t>需要说明的是，在所有的返回</w:t>
      </w:r>
      <w:r>
        <w:rPr>
          <w:rFonts w:cs="Calibri" w:hint="eastAsia"/>
        </w:rPr>
        <w:t>json</w:t>
      </w:r>
      <w:r>
        <w:rPr>
          <w:rFonts w:cs="Calibri" w:hint="eastAsia"/>
        </w:rPr>
        <w:t>格式中都要有</w:t>
      </w:r>
      <w:r>
        <w:rPr>
          <w:rFonts w:cs="Calibri" w:hint="eastAsia"/>
          <w:color w:val="FF0000"/>
        </w:rPr>
        <w:t>{</w:t>
      </w:r>
      <w:r>
        <w:rPr>
          <w:rFonts w:cs="Calibri"/>
          <w:color w:val="FF0000"/>
        </w:rPr>
        <w:t xml:space="preserve"> agencyCode:””, responseType:”queryFlight”, responseCode:” 0000”,responseMessage :””</w:t>
      </w:r>
      <w:r>
        <w:rPr>
          <w:rFonts w:cs="Calibri" w:hint="eastAsia"/>
          <w:color w:val="FF0000"/>
        </w:rPr>
        <w:t>}</w:t>
      </w:r>
      <w:r>
        <w:rPr>
          <w:rFonts w:cs="Calibri" w:hint="eastAsia"/>
        </w:rPr>
        <w:t>形式的数据，后边添加业务数据，较完整的示例如下：</w:t>
      </w:r>
    </w:p>
    <w:p w:rsidR="00F00B25" w:rsidRDefault="00EB72E8">
      <w:pPr>
        <w:rPr>
          <w:rFonts w:cs="Calibri"/>
        </w:rPr>
      </w:pPr>
      <w:bookmarkStart w:id="32" w:name="OLE_LINK16"/>
      <w:bookmarkStart w:id="33" w:name="OLE_LINK17"/>
      <w:r>
        <w:rPr>
          <w:rFonts w:cs="Calibri" w:hint="eastAsia"/>
        </w:rPr>
        <w:t>{</w:t>
      </w:r>
      <w:r>
        <w:rPr>
          <w:rFonts w:cs="Calibri"/>
        </w:rPr>
        <w:t>agencyCode:”</w:t>
      </w:r>
      <w:r>
        <w:rPr>
          <w:rFonts w:cs="Calibri" w:hint="eastAsia"/>
        </w:rPr>
        <w:t>1111</w:t>
      </w:r>
      <w:r>
        <w:rPr>
          <w:rFonts w:cs="Calibri"/>
        </w:rPr>
        <w:t>”, responseType:”queryFlight”, responseCode:”0000”,responseMessage :””</w:t>
      </w:r>
      <w:r>
        <w:rPr>
          <w:rFonts w:cs="Calibri" w:hint="eastAsia"/>
        </w:rPr>
        <w:t>,</w:t>
      </w:r>
      <w:r>
        <w:t xml:space="preserve"> </w:t>
      </w:r>
      <w:bookmarkStart w:id="34" w:name="OLE_LINK19"/>
      <w:bookmarkStart w:id="35" w:name="OLE_LINK18"/>
      <w:r>
        <w:rPr>
          <w:rFonts w:cs="Calibri"/>
        </w:rPr>
        <w:t>flightInfos:[{</w:t>
      </w:r>
      <w:r>
        <w:rPr>
          <w:rFonts w:cs="Calibri" w:hint="eastAsia"/>
        </w:rPr>
        <w:t>航班信息对象</w:t>
      </w:r>
      <w:r>
        <w:rPr>
          <w:rFonts w:cs="Calibri" w:hint="eastAsia"/>
        </w:rPr>
        <w:t>1},{</w:t>
      </w:r>
      <w:r>
        <w:rPr>
          <w:rFonts w:cs="Calibri" w:hint="eastAsia"/>
        </w:rPr>
        <w:t>航班信息对象</w:t>
      </w:r>
      <w:r>
        <w:rPr>
          <w:rFonts w:cs="Calibri" w:hint="eastAsia"/>
        </w:rPr>
        <w:t>2},{</w:t>
      </w:r>
      <w:r>
        <w:rPr>
          <w:rFonts w:cs="Calibri" w:hint="eastAsia"/>
        </w:rPr>
        <w:t>航班信息对象</w:t>
      </w:r>
      <w:r>
        <w:rPr>
          <w:rFonts w:cs="Calibri" w:hint="eastAsia"/>
        </w:rPr>
        <w:t>3}]}</w:t>
      </w:r>
      <w:bookmarkEnd w:id="34"/>
      <w:bookmarkEnd w:id="35"/>
    </w:p>
    <w:bookmarkEnd w:id="32"/>
    <w:bookmarkEnd w:id="33"/>
    <w:p w:rsidR="00F00B25" w:rsidRDefault="00F00B25">
      <w:pPr>
        <w:rPr>
          <w:rFonts w:cs="Calibri"/>
        </w:rPr>
      </w:pPr>
    </w:p>
    <w:p w:rsidR="00F00B25" w:rsidRDefault="00F00B25"/>
    <w:p w:rsidR="00F00B25" w:rsidRDefault="00EB72E8">
      <w:pPr>
        <w:pStyle w:val="1"/>
      </w:pPr>
      <w:r>
        <w:rPr>
          <w:rFonts w:hint="eastAsia"/>
        </w:rPr>
        <w:t>附加</w:t>
      </w:r>
    </w:p>
    <w:p w:rsidR="00F00B25" w:rsidRDefault="00F00B25">
      <w:pPr>
        <w:rPr>
          <w:lang w:val="zh-CN"/>
        </w:rPr>
      </w:pPr>
    </w:p>
    <w:p w:rsidR="00F00B25" w:rsidRDefault="00EB72E8">
      <w:pPr>
        <w:pStyle w:val="3"/>
      </w:pPr>
      <w:r>
        <w:rPr>
          <w:rFonts w:hint="eastAsia"/>
        </w:rPr>
        <w:t xml:space="preserve">  </w:t>
      </w:r>
      <w:r>
        <w:rPr>
          <w:rFonts w:hint="eastAsia"/>
        </w:rPr>
        <w:t>技术</w:t>
      </w:r>
      <w:r>
        <w:t>范围</w:t>
      </w:r>
    </w:p>
    <w:tbl>
      <w:tblPr>
        <w:tblW w:w="8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01"/>
        <w:gridCol w:w="4064"/>
      </w:tblGrid>
      <w:tr w:rsidR="00F00B25">
        <w:trPr>
          <w:trHeight w:val="344"/>
        </w:trPr>
        <w:tc>
          <w:tcPr>
            <w:tcW w:w="40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 w:hint="eastAsia"/>
                <w:b/>
                <w:bCs/>
              </w:rPr>
              <w:t>技术</w:t>
            </w:r>
            <w:r>
              <w:rPr>
                <w:rFonts w:cs="Calibri"/>
                <w:b/>
                <w:bCs/>
              </w:rPr>
              <w:t>范围</w:t>
            </w:r>
          </w:p>
        </w:tc>
        <w:tc>
          <w:tcPr>
            <w:tcW w:w="406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00B25" w:rsidRDefault="00EB72E8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中文含义</w:t>
            </w:r>
          </w:p>
        </w:tc>
      </w:tr>
      <w:tr w:rsidR="00F00B25">
        <w:trPr>
          <w:trHeight w:val="344"/>
        </w:trPr>
        <w:tc>
          <w:tcPr>
            <w:tcW w:w="40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编程语言</w:t>
            </w:r>
          </w:p>
        </w:tc>
        <w:tc>
          <w:tcPr>
            <w:tcW w:w="40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left"/>
              <w:rPr>
                <w:rFonts w:cs="Calibri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Java</w:t>
            </w:r>
            <w:r>
              <w:rPr>
                <w:rFonts w:cs="Calibri"/>
                <w:kern w:val="0"/>
                <w:szCs w:val="21"/>
              </w:rPr>
              <w:t xml:space="preserve">  </w:t>
            </w:r>
            <w:r>
              <w:t>jdk1.6.0_45</w:t>
            </w:r>
          </w:p>
        </w:tc>
      </w:tr>
      <w:tr w:rsidR="00F00B25">
        <w:trPr>
          <w:trHeight w:val="331"/>
        </w:trPr>
        <w:tc>
          <w:tcPr>
            <w:tcW w:w="40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数据库</w:t>
            </w:r>
          </w:p>
        </w:tc>
        <w:tc>
          <w:tcPr>
            <w:tcW w:w="40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left"/>
              <w:rPr>
                <w:rFonts w:cs="Calibri"/>
                <w:kern w:val="0"/>
                <w:szCs w:val="21"/>
              </w:rPr>
            </w:pPr>
            <w:r>
              <w:t>MySql5.5</w:t>
            </w:r>
          </w:p>
        </w:tc>
      </w:tr>
      <w:tr w:rsidR="00F00B25">
        <w:trPr>
          <w:trHeight w:val="358"/>
        </w:trPr>
        <w:tc>
          <w:tcPr>
            <w:tcW w:w="40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/>
                <w:b/>
                <w:bCs/>
                <w:szCs w:val="21"/>
              </w:rPr>
              <w:t xml:space="preserve">MVC </w:t>
            </w:r>
          </w:p>
        </w:tc>
        <w:tc>
          <w:tcPr>
            <w:tcW w:w="40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/>
                <w:kern w:val="0"/>
                <w:szCs w:val="21"/>
              </w:rPr>
              <w:t>Spring   MVC</w:t>
            </w:r>
          </w:p>
        </w:tc>
      </w:tr>
      <w:tr w:rsidR="00F00B25">
        <w:trPr>
          <w:trHeight w:val="358"/>
        </w:trPr>
        <w:tc>
          <w:tcPr>
            <w:tcW w:w="40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框架</w:t>
            </w:r>
            <w:r>
              <w:rPr>
                <w:rFonts w:cs="Calibri" w:hint="eastAsia"/>
                <w:b/>
                <w:bCs/>
                <w:szCs w:val="21"/>
              </w:rPr>
              <w:t xml:space="preserve"> </w:t>
            </w:r>
            <w:r>
              <w:rPr>
                <w:rFonts w:cs="Calibri"/>
                <w:b/>
                <w:bCs/>
                <w:szCs w:val="21"/>
              </w:rPr>
              <w:t>IOC</w:t>
            </w:r>
          </w:p>
        </w:tc>
        <w:tc>
          <w:tcPr>
            <w:tcW w:w="40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left"/>
              <w:rPr>
                <w:rFonts w:cs="Calibri"/>
                <w:kern w:val="0"/>
                <w:szCs w:val="21"/>
              </w:rPr>
            </w:pPr>
            <w:r>
              <w:t>spring 4.2.4</w:t>
            </w:r>
          </w:p>
        </w:tc>
      </w:tr>
      <w:tr w:rsidR="00F00B25">
        <w:trPr>
          <w:trHeight w:val="358"/>
        </w:trPr>
        <w:tc>
          <w:tcPr>
            <w:tcW w:w="40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缓存</w:t>
            </w:r>
          </w:p>
        </w:tc>
        <w:tc>
          <w:tcPr>
            <w:tcW w:w="40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Redis</w:t>
            </w:r>
          </w:p>
        </w:tc>
      </w:tr>
      <w:tr w:rsidR="00F00B25">
        <w:trPr>
          <w:trHeight w:val="358"/>
        </w:trPr>
        <w:tc>
          <w:tcPr>
            <w:tcW w:w="40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数据库访问</w:t>
            </w:r>
          </w:p>
        </w:tc>
        <w:tc>
          <w:tcPr>
            <w:tcW w:w="40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left"/>
              <w:rPr>
                <w:rFonts w:cs="Calibri"/>
                <w:kern w:val="0"/>
                <w:szCs w:val="21"/>
              </w:rPr>
            </w:pPr>
            <w:r>
              <w:t>mybatis 3.3.1</w:t>
            </w:r>
          </w:p>
        </w:tc>
      </w:tr>
      <w:tr w:rsidR="00F00B25">
        <w:trPr>
          <w:trHeight w:val="358"/>
        </w:trPr>
        <w:tc>
          <w:tcPr>
            <w:tcW w:w="40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模板引擎</w:t>
            </w:r>
          </w:p>
        </w:tc>
        <w:tc>
          <w:tcPr>
            <w:tcW w:w="40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velocity</w:t>
            </w:r>
          </w:p>
        </w:tc>
      </w:tr>
      <w:tr w:rsidR="00F00B25">
        <w:trPr>
          <w:trHeight w:val="358"/>
        </w:trPr>
        <w:tc>
          <w:tcPr>
            <w:tcW w:w="40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lastRenderedPageBreak/>
              <w:t>Maven</w:t>
            </w:r>
          </w:p>
        </w:tc>
        <w:tc>
          <w:tcPr>
            <w:tcW w:w="40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left"/>
              <w:rPr>
                <w:rStyle w:val="ae"/>
                <w:rFonts w:ascii="Arial" w:hAnsi="Arial" w:cs="Arial"/>
                <w:i w:val="0"/>
                <w:iCs w:val="0"/>
                <w:color w:val="CC0000"/>
                <w:sz w:val="20"/>
                <w:szCs w:val="20"/>
                <w:shd w:val="clear" w:color="auto" w:fill="FFFFFF"/>
              </w:rPr>
            </w:pPr>
            <w:r>
              <w:t> maven-3.0.5</w:t>
            </w:r>
          </w:p>
        </w:tc>
      </w:tr>
      <w:tr w:rsidR="00F00B25">
        <w:trPr>
          <w:trHeight w:val="358"/>
        </w:trPr>
        <w:tc>
          <w:tcPr>
            <w:tcW w:w="400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F00B25" w:rsidRDefault="00EB72E8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cs="Calibri" w:hint="eastAsia"/>
                <w:b/>
                <w:bCs/>
                <w:szCs w:val="21"/>
              </w:rPr>
              <w:t>其他</w:t>
            </w:r>
          </w:p>
        </w:tc>
        <w:tc>
          <w:tcPr>
            <w:tcW w:w="40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F00B25" w:rsidRDefault="00EB72E8">
            <w:pPr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Zookeeper</w:t>
            </w:r>
          </w:p>
        </w:tc>
      </w:tr>
    </w:tbl>
    <w:p w:rsidR="00F00B25" w:rsidRDefault="00F00B25">
      <w:pPr>
        <w:rPr>
          <w:lang w:val="zh-CN"/>
        </w:rPr>
      </w:pPr>
    </w:p>
    <w:p w:rsidR="00F00B25" w:rsidRDefault="00EB72E8">
      <w:pPr>
        <w:pStyle w:val="3"/>
      </w:pPr>
      <w:r>
        <w:rPr>
          <w:rFonts w:hint="eastAsia"/>
        </w:rPr>
        <w:t>系统</w:t>
      </w:r>
      <w:r>
        <w:t>调用关系图</w:t>
      </w:r>
    </w:p>
    <w:p w:rsidR="00F00B25" w:rsidRDefault="00EB72E8">
      <w:pPr>
        <w:rPr>
          <w:lang w:val="zh-CN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1180" cy="3451860"/>
            <wp:effectExtent l="0" t="0" r="0" b="0"/>
            <wp:docPr id="1" name="图片 1" descr="U~4M4P5}0MHZN[)_EI[~W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~4M4P5}0MHZN[)_EI[~WV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25" w:rsidRDefault="00F00B25">
      <w:pPr>
        <w:rPr>
          <w:lang w:val="zh-CN"/>
        </w:rPr>
      </w:pPr>
    </w:p>
    <w:p w:rsidR="00F00B25" w:rsidRDefault="00F00B25">
      <w:pPr>
        <w:rPr>
          <w:lang w:val="zh-CN"/>
        </w:rPr>
      </w:pPr>
    </w:p>
    <w:p w:rsidR="00F00B25" w:rsidRDefault="00F00B25"/>
    <w:sectPr w:rsidR="00F00B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0D4" w:rsidRDefault="00E330D4" w:rsidP="00A171F8">
      <w:r>
        <w:separator/>
      </w:r>
    </w:p>
  </w:endnote>
  <w:endnote w:type="continuationSeparator" w:id="0">
    <w:p w:rsidR="00E330D4" w:rsidRDefault="00E330D4" w:rsidP="00A1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0D4" w:rsidRDefault="00E330D4" w:rsidP="00A171F8">
      <w:r>
        <w:separator/>
      </w:r>
    </w:p>
  </w:footnote>
  <w:footnote w:type="continuationSeparator" w:id="0">
    <w:p w:rsidR="00E330D4" w:rsidRDefault="00E330D4" w:rsidP="00A17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0000010"/>
    <w:multiLevelType w:val="multilevel"/>
    <w:tmpl w:val="00000010"/>
    <w:lvl w:ilvl="0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13"/>
    <w:multiLevelType w:val="multilevel"/>
    <w:tmpl w:val="0000001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5A3E57"/>
    <w:multiLevelType w:val="multilevel"/>
    <w:tmpl w:val="215A3E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787544"/>
    <w:multiLevelType w:val="multilevel"/>
    <w:tmpl w:val="267875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4831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7772969"/>
    <w:multiLevelType w:val="multilevel"/>
    <w:tmpl w:val="2777296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752927"/>
    <w:multiLevelType w:val="multilevel"/>
    <w:tmpl w:val="3B7529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0E77C9"/>
    <w:multiLevelType w:val="multilevel"/>
    <w:tmpl w:val="5F0E77C9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521BDC"/>
    <w:multiLevelType w:val="multilevel"/>
    <w:tmpl w:val="5F521BD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9"/>
  </w:num>
  <w:num w:numId="13">
    <w:abstractNumId w:val="1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3"/>
    <w:rsid w:val="00001562"/>
    <w:rsid w:val="000018BB"/>
    <w:rsid w:val="0000200A"/>
    <w:rsid w:val="00003A4E"/>
    <w:rsid w:val="00003D2F"/>
    <w:rsid w:val="00004C1F"/>
    <w:rsid w:val="0000514B"/>
    <w:rsid w:val="00007B23"/>
    <w:rsid w:val="00007DB5"/>
    <w:rsid w:val="00010BFA"/>
    <w:rsid w:val="0001128D"/>
    <w:rsid w:val="0001251D"/>
    <w:rsid w:val="000131AB"/>
    <w:rsid w:val="0001430D"/>
    <w:rsid w:val="000149DB"/>
    <w:rsid w:val="000176F5"/>
    <w:rsid w:val="00020642"/>
    <w:rsid w:val="00020C84"/>
    <w:rsid w:val="0002224F"/>
    <w:rsid w:val="00024ECC"/>
    <w:rsid w:val="00027268"/>
    <w:rsid w:val="000303C5"/>
    <w:rsid w:val="000308BA"/>
    <w:rsid w:val="000325A0"/>
    <w:rsid w:val="00033004"/>
    <w:rsid w:val="00033797"/>
    <w:rsid w:val="00035711"/>
    <w:rsid w:val="00035C3D"/>
    <w:rsid w:val="00036223"/>
    <w:rsid w:val="00037943"/>
    <w:rsid w:val="00040408"/>
    <w:rsid w:val="00042FD1"/>
    <w:rsid w:val="00045D6C"/>
    <w:rsid w:val="0004619B"/>
    <w:rsid w:val="000479AA"/>
    <w:rsid w:val="00047AC0"/>
    <w:rsid w:val="0005549F"/>
    <w:rsid w:val="00056894"/>
    <w:rsid w:val="00056EEB"/>
    <w:rsid w:val="00057377"/>
    <w:rsid w:val="00057DBB"/>
    <w:rsid w:val="00061708"/>
    <w:rsid w:val="00062A06"/>
    <w:rsid w:val="00063B5E"/>
    <w:rsid w:val="000715EB"/>
    <w:rsid w:val="00072D36"/>
    <w:rsid w:val="00074135"/>
    <w:rsid w:val="000744E3"/>
    <w:rsid w:val="00075CF6"/>
    <w:rsid w:val="000765B1"/>
    <w:rsid w:val="00076D46"/>
    <w:rsid w:val="00082D75"/>
    <w:rsid w:val="00084917"/>
    <w:rsid w:val="0008588C"/>
    <w:rsid w:val="0008681D"/>
    <w:rsid w:val="00092F27"/>
    <w:rsid w:val="0009399E"/>
    <w:rsid w:val="00093DB7"/>
    <w:rsid w:val="000946DC"/>
    <w:rsid w:val="00094E35"/>
    <w:rsid w:val="00095B9F"/>
    <w:rsid w:val="00096631"/>
    <w:rsid w:val="00096A63"/>
    <w:rsid w:val="000A110F"/>
    <w:rsid w:val="000A12EF"/>
    <w:rsid w:val="000A4294"/>
    <w:rsid w:val="000A4697"/>
    <w:rsid w:val="000A4731"/>
    <w:rsid w:val="000A5691"/>
    <w:rsid w:val="000A78E5"/>
    <w:rsid w:val="000B08C9"/>
    <w:rsid w:val="000B0FF6"/>
    <w:rsid w:val="000B1B9A"/>
    <w:rsid w:val="000B3F64"/>
    <w:rsid w:val="000B523D"/>
    <w:rsid w:val="000B657F"/>
    <w:rsid w:val="000C18D6"/>
    <w:rsid w:val="000C2588"/>
    <w:rsid w:val="000C2D97"/>
    <w:rsid w:val="000C320A"/>
    <w:rsid w:val="000C4063"/>
    <w:rsid w:val="000C52A7"/>
    <w:rsid w:val="000C62CD"/>
    <w:rsid w:val="000C642F"/>
    <w:rsid w:val="000C79B6"/>
    <w:rsid w:val="000D07CB"/>
    <w:rsid w:val="000D2D03"/>
    <w:rsid w:val="000D4129"/>
    <w:rsid w:val="000D419C"/>
    <w:rsid w:val="000D5292"/>
    <w:rsid w:val="000D61C1"/>
    <w:rsid w:val="000D7EC7"/>
    <w:rsid w:val="000E0C59"/>
    <w:rsid w:val="000E1A49"/>
    <w:rsid w:val="000E2242"/>
    <w:rsid w:val="000E2BE4"/>
    <w:rsid w:val="000E43FB"/>
    <w:rsid w:val="000E4613"/>
    <w:rsid w:val="000E474D"/>
    <w:rsid w:val="000E5B4C"/>
    <w:rsid w:val="000E5D34"/>
    <w:rsid w:val="000E64C5"/>
    <w:rsid w:val="000E6769"/>
    <w:rsid w:val="000E72AA"/>
    <w:rsid w:val="000E7E87"/>
    <w:rsid w:val="000F13A4"/>
    <w:rsid w:val="000F1968"/>
    <w:rsid w:val="000F1AB7"/>
    <w:rsid w:val="000F38EA"/>
    <w:rsid w:val="000F4E8F"/>
    <w:rsid w:val="000F5E7E"/>
    <w:rsid w:val="000F66C2"/>
    <w:rsid w:val="000F72DD"/>
    <w:rsid w:val="000F77EE"/>
    <w:rsid w:val="001023DB"/>
    <w:rsid w:val="0010462C"/>
    <w:rsid w:val="00110B3D"/>
    <w:rsid w:val="00111EDD"/>
    <w:rsid w:val="00114316"/>
    <w:rsid w:val="00114C1D"/>
    <w:rsid w:val="001159ED"/>
    <w:rsid w:val="0011616B"/>
    <w:rsid w:val="0012430B"/>
    <w:rsid w:val="00124F53"/>
    <w:rsid w:val="0012510B"/>
    <w:rsid w:val="001261DF"/>
    <w:rsid w:val="00126394"/>
    <w:rsid w:val="00126484"/>
    <w:rsid w:val="0012684F"/>
    <w:rsid w:val="00126AF6"/>
    <w:rsid w:val="00126F3C"/>
    <w:rsid w:val="00130470"/>
    <w:rsid w:val="00130AA0"/>
    <w:rsid w:val="00131028"/>
    <w:rsid w:val="001319A4"/>
    <w:rsid w:val="00133685"/>
    <w:rsid w:val="001358C9"/>
    <w:rsid w:val="00135E62"/>
    <w:rsid w:val="0014312E"/>
    <w:rsid w:val="001437AB"/>
    <w:rsid w:val="00143855"/>
    <w:rsid w:val="00147D81"/>
    <w:rsid w:val="00152695"/>
    <w:rsid w:val="00152A22"/>
    <w:rsid w:val="00152AE5"/>
    <w:rsid w:val="00152EA3"/>
    <w:rsid w:val="001545F0"/>
    <w:rsid w:val="00154CB2"/>
    <w:rsid w:val="00155D8E"/>
    <w:rsid w:val="0015786D"/>
    <w:rsid w:val="00157A0C"/>
    <w:rsid w:val="00162927"/>
    <w:rsid w:val="0016310F"/>
    <w:rsid w:val="0016327B"/>
    <w:rsid w:val="001635E3"/>
    <w:rsid w:val="00163F3C"/>
    <w:rsid w:val="0016473E"/>
    <w:rsid w:val="00170777"/>
    <w:rsid w:val="00172A27"/>
    <w:rsid w:val="00174445"/>
    <w:rsid w:val="00174680"/>
    <w:rsid w:val="00174C2F"/>
    <w:rsid w:val="001771FA"/>
    <w:rsid w:val="00177602"/>
    <w:rsid w:val="00180164"/>
    <w:rsid w:val="00180E6F"/>
    <w:rsid w:val="0018159C"/>
    <w:rsid w:val="00181BB6"/>
    <w:rsid w:val="00183BF9"/>
    <w:rsid w:val="001841E9"/>
    <w:rsid w:val="001843FE"/>
    <w:rsid w:val="0018565B"/>
    <w:rsid w:val="001859DA"/>
    <w:rsid w:val="00186C0B"/>
    <w:rsid w:val="00187964"/>
    <w:rsid w:val="001903E5"/>
    <w:rsid w:val="0019256E"/>
    <w:rsid w:val="00192860"/>
    <w:rsid w:val="00192E23"/>
    <w:rsid w:val="001948E8"/>
    <w:rsid w:val="0019506A"/>
    <w:rsid w:val="001962F0"/>
    <w:rsid w:val="00196A71"/>
    <w:rsid w:val="001A135E"/>
    <w:rsid w:val="001A4395"/>
    <w:rsid w:val="001A4A49"/>
    <w:rsid w:val="001A4D88"/>
    <w:rsid w:val="001B3A8A"/>
    <w:rsid w:val="001B4422"/>
    <w:rsid w:val="001B4E48"/>
    <w:rsid w:val="001B5C2B"/>
    <w:rsid w:val="001C0733"/>
    <w:rsid w:val="001C156F"/>
    <w:rsid w:val="001C2E52"/>
    <w:rsid w:val="001D0620"/>
    <w:rsid w:val="001D0D7C"/>
    <w:rsid w:val="001D1317"/>
    <w:rsid w:val="001D232D"/>
    <w:rsid w:val="001D35A5"/>
    <w:rsid w:val="001D3B42"/>
    <w:rsid w:val="001D4996"/>
    <w:rsid w:val="001D588B"/>
    <w:rsid w:val="001D6AE2"/>
    <w:rsid w:val="001D706C"/>
    <w:rsid w:val="001D79F9"/>
    <w:rsid w:val="001E035B"/>
    <w:rsid w:val="001E052A"/>
    <w:rsid w:val="001E0A83"/>
    <w:rsid w:val="001E1F98"/>
    <w:rsid w:val="001E3464"/>
    <w:rsid w:val="001E491A"/>
    <w:rsid w:val="001F0D11"/>
    <w:rsid w:val="001F153E"/>
    <w:rsid w:val="001F1B7B"/>
    <w:rsid w:val="001F276D"/>
    <w:rsid w:val="001F42D8"/>
    <w:rsid w:val="001F51A9"/>
    <w:rsid w:val="001F7629"/>
    <w:rsid w:val="002013CE"/>
    <w:rsid w:val="0020373E"/>
    <w:rsid w:val="00203DCA"/>
    <w:rsid w:val="0020445E"/>
    <w:rsid w:val="00205642"/>
    <w:rsid w:val="002059AC"/>
    <w:rsid w:val="00206EF4"/>
    <w:rsid w:val="00210E73"/>
    <w:rsid w:val="00214516"/>
    <w:rsid w:val="002154C4"/>
    <w:rsid w:val="0021605F"/>
    <w:rsid w:val="00216209"/>
    <w:rsid w:val="00216FD2"/>
    <w:rsid w:val="002172E1"/>
    <w:rsid w:val="00220020"/>
    <w:rsid w:val="00220344"/>
    <w:rsid w:val="00220E77"/>
    <w:rsid w:val="0022125A"/>
    <w:rsid w:val="0022141D"/>
    <w:rsid w:val="002214E3"/>
    <w:rsid w:val="002232AA"/>
    <w:rsid w:val="00223B14"/>
    <w:rsid w:val="002240A1"/>
    <w:rsid w:val="002245D0"/>
    <w:rsid w:val="002251BD"/>
    <w:rsid w:val="002253BF"/>
    <w:rsid w:val="002264EB"/>
    <w:rsid w:val="002273E6"/>
    <w:rsid w:val="00227556"/>
    <w:rsid w:val="00231AAA"/>
    <w:rsid w:val="002323A3"/>
    <w:rsid w:val="0023446F"/>
    <w:rsid w:val="002344DD"/>
    <w:rsid w:val="002344E1"/>
    <w:rsid w:val="00240EDD"/>
    <w:rsid w:val="00242854"/>
    <w:rsid w:val="00243B34"/>
    <w:rsid w:val="00245351"/>
    <w:rsid w:val="00245FCA"/>
    <w:rsid w:val="00252303"/>
    <w:rsid w:val="00252E9C"/>
    <w:rsid w:val="00254FA4"/>
    <w:rsid w:val="00255C46"/>
    <w:rsid w:val="00256219"/>
    <w:rsid w:val="00260482"/>
    <w:rsid w:val="0026231D"/>
    <w:rsid w:val="00262DF9"/>
    <w:rsid w:val="00263010"/>
    <w:rsid w:val="002643F0"/>
    <w:rsid w:val="002644EA"/>
    <w:rsid w:val="002673B5"/>
    <w:rsid w:val="00267E96"/>
    <w:rsid w:val="0027054E"/>
    <w:rsid w:val="00270747"/>
    <w:rsid w:val="00272EAC"/>
    <w:rsid w:val="00275DB8"/>
    <w:rsid w:val="00276322"/>
    <w:rsid w:val="00276848"/>
    <w:rsid w:val="00282CDB"/>
    <w:rsid w:val="00285470"/>
    <w:rsid w:val="00286115"/>
    <w:rsid w:val="00286F73"/>
    <w:rsid w:val="00287A05"/>
    <w:rsid w:val="0029132B"/>
    <w:rsid w:val="0029472E"/>
    <w:rsid w:val="00295962"/>
    <w:rsid w:val="002A1F30"/>
    <w:rsid w:val="002A52C6"/>
    <w:rsid w:val="002B04CA"/>
    <w:rsid w:val="002B11A4"/>
    <w:rsid w:val="002B14E2"/>
    <w:rsid w:val="002B1699"/>
    <w:rsid w:val="002B1FB3"/>
    <w:rsid w:val="002B39E5"/>
    <w:rsid w:val="002B5A4C"/>
    <w:rsid w:val="002B6292"/>
    <w:rsid w:val="002B6AB6"/>
    <w:rsid w:val="002B6C6B"/>
    <w:rsid w:val="002B7EB2"/>
    <w:rsid w:val="002C0881"/>
    <w:rsid w:val="002C3EFB"/>
    <w:rsid w:val="002C44D5"/>
    <w:rsid w:val="002C4DBF"/>
    <w:rsid w:val="002C514D"/>
    <w:rsid w:val="002C562A"/>
    <w:rsid w:val="002C6BC7"/>
    <w:rsid w:val="002C75DC"/>
    <w:rsid w:val="002D137D"/>
    <w:rsid w:val="002D2342"/>
    <w:rsid w:val="002D30A6"/>
    <w:rsid w:val="002D32D0"/>
    <w:rsid w:val="002D3FE7"/>
    <w:rsid w:val="002D578F"/>
    <w:rsid w:val="002D7418"/>
    <w:rsid w:val="002D7F28"/>
    <w:rsid w:val="002E048C"/>
    <w:rsid w:val="002E06CE"/>
    <w:rsid w:val="002E0860"/>
    <w:rsid w:val="002E0A68"/>
    <w:rsid w:val="002E38AA"/>
    <w:rsid w:val="002E3929"/>
    <w:rsid w:val="002E4D5E"/>
    <w:rsid w:val="002E5043"/>
    <w:rsid w:val="002E5DC3"/>
    <w:rsid w:val="002E7513"/>
    <w:rsid w:val="002E7E9E"/>
    <w:rsid w:val="002F0229"/>
    <w:rsid w:val="002F02E0"/>
    <w:rsid w:val="002F08B0"/>
    <w:rsid w:val="002F19F7"/>
    <w:rsid w:val="002F1F99"/>
    <w:rsid w:val="002F2D05"/>
    <w:rsid w:val="002F658C"/>
    <w:rsid w:val="00301708"/>
    <w:rsid w:val="00303975"/>
    <w:rsid w:val="00304EBE"/>
    <w:rsid w:val="00305C25"/>
    <w:rsid w:val="003064F0"/>
    <w:rsid w:val="003101D3"/>
    <w:rsid w:val="00313280"/>
    <w:rsid w:val="00313B76"/>
    <w:rsid w:val="00313DEC"/>
    <w:rsid w:val="0031459D"/>
    <w:rsid w:val="00315692"/>
    <w:rsid w:val="00317096"/>
    <w:rsid w:val="003175EF"/>
    <w:rsid w:val="00321662"/>
    <w:rsid w:val="00321852"/>
    <w:rsid w:val="00321932"/>
    <w:rsid w:val="003227A8"/>
    <w:rsid w:val="00322B6F"/>
    <w:rsid w:val="00322F89"/>
    <w:rsid w:val="00323200"/>
    <w:rsid w:val="00323278"/>
    <w:rsid w:val="00323508"/>
    <w:rsid w:val="00323ABC"/>
    <w:rsid w:val="00323D57"/>
    <w:rsid w:val="00324073"/>
    <w:rsid w:val="00324422"/>
    <w:rsid w:val="00324C53"/>
    <w:rsid w:val="003259E0"/>
    <w:rsid w:val="00325D9B"/>
    <w:rsid w:val="0032625D"/>
    <w:rsid w:val="0032717F"/>
    <w:rsid w:val="003306A7"/>
    <w:rsid w:val="0033259B"/>
    <w:rsid w:val="0033412F"/>
    <w:rsid w:val="00334FBD"/>
    <w:rsid w:val="00335368"/>
    <w:rsid w:val="003356EA"/>
    <w:rsid w:val="003359A0"/>
    <w:rsid w:val="00336ECD"/>
    <w:rsid w:val="003377B0"/>
    <w:rsid w:val="00337DB9"/>
    <w:rsid w:val="00340168"/>
    <w:rsid w:val="003426C1"/>
    <w:rsid w:val="00342ADE"/>
    <w:rsid w:val="00343083"/>
    <w:rsid w:val="00343C0F"/>
    <w:rsid w:val="00344786"/>
    <w:rsid w:val="00345515"/>
    <w:rsid w:val="003469B7"/>
    <w:rsid w:val="00347585"/>
    <w:rsid w:val="00347BBA"/>
    <w:rsid w:val="0035002A"/>
    <w:rsid w:val="00350FD8"/>
    <w:rsid w:val="00351BBD"/>
    <w:rsid w:val="003521BC"/>
    <w:rsid w:val="00352520"/>
    <w:rsid w:val="00352B32"/>
    <w:rsid w:val="003533EF"/>
    <w:rsid w:val="00355D0F"/>
    <w:rsid w:val="003560F8"/>
    <w:rsid w:val="003629C0"/>
    <w:rsid w:val="00362FD3"/>
    <w:rsid w:val="0036329F"/>
    <w:rsid w:val="0036796E"/>
    <w:rsid w:val="00367D41"/>
    <w:rsid w:val="00370090"/>
    <w:rsid w:val="003723BB"/>
    <w:rsid w:val="00373241"/>
    <w:rsid w:val="0037414E"/>
    <w:rsid w:val="00375E5B"/>
    <w:rsid w:val="00375ECE"/>
    <w:rsid w:val="00380279"/>
    <w:rsid w:val="00380C77"/>
    <w:rsid w:val="003822D8"/>
    <w:rsid w:val="003835F3"/>
    <w:rsid w:val="00384913"/>
    <w:rsid w:val="00386B12"/>
    <w:rsid w:val="003872F3"/>
    <w:rsid w:val="0038768C"/>
    <w:rsid w:val="00390BEF"/>
    <w:rsid w:val="003946B0"/>
    <w:rsid w:val="003951EF"/>
    <w:rsid w:val="00395AD8"/>
    <w:rsid w:val="00396667"/>
    <w:rsid w:val="00396B2C"/>
    <w:rsid w:val="003A141F"/>
    <w:rsid w:val="003A45C4"/>
    <w:rsid w:val="003A790B"/>
    <w:rsid w:val="003B45DB"/>
    <w:rsid w:val="003B490A"/>
    <w:rsid w:val="003B4B21"/>
    <w:rsid w:val="003B5E09"/>
    <w:rsid w:val="003B682A"/>
    <w:rsid w:val="003B79A9"/>
    <w:rsid w:val="003C0579"/>
    <w:rsid w:val="003C4100"/>
    <w:rsid w:val="003C5A00"/>
    <w:rsid w:val="003C682F"/>
    <w:rsid w:val="003D0ABF"/>
    <w:rsid w:val="003D465F"/>
    <w:rsid w:val="003D6DD4"/>
    <w:rsid w:val="003D7C1F"/>
    <w:rsid w:val="003D7C77"/>
    <w:rsid w:val="003E0FC5"/>
    <w:rsid w:val="003E10E1"/>
    <w:rsid w:val="003E1134"/>
    <w:rsid w:val="003E1C0C"/>
    <w:rsid w:val="003E244E"/>
    <w:rsid w:val="003E422A"/>
    <w:rsid w:val="003E44B8"/>
    <w:rsid w:val="003E4ABC"/>
    <w:rsid w:val="003F085A"/>
    <w:rsid w:val="003F121B"/>
    <w:rsid w:val="003F1B46"/>
    <w:rsid w:val="003F1DC3"/>
    <w:rsid w:val="003F4FB1"/>
    <w:rsid w:val="00400C68"/>
    <w:rsid w:val="00402ABD"/>
    <w:rsid w:val="00403402"/>
    <w:rsid w:val="00404E65"/>
    <w:rsid w:val="00406562"/>
    <w:rsid w:val="0040771C"/>
    <w:rsid w:val="00411029"/>
    <w:rsid w:val="00411F41"/>
    <w:rsid w:val="004135CB"/>
    <w:rsid w:val="0041364A"/>
    <w:rsid w:val="00413F84"/>
    <w:rsid w:val="004169DA"/>
    <w:rsid w:val="004171AE"/>
    <w:rsid w:val="00417282"/>
    <w:rsid w:val="00417FB1"/>
    <w:rsid w:val="0042038D"/>
    <w:rsid w:val="00421D10"/>
    <w:rsid w:val="00423974"/>
    <w:rsid w:val="00424FDE"/>
    <w:rsid w:val="0042563B"/>
    <w:rsid w:val="00427D66"/>
    <w:rsid w:val="0043069E"/>
    <w:rsid w:val="00431DCB"/>
    <w:rsid w:val="00434734"/>
    <w:rsid w:val="00436329"/>
    <w:rsid w:val="00437CB3"/>
    <w:rsid w:val="00440282"/>
    <w:rsid w:val="00440AE8"/>
    <w:rsid w:val="00440FD6"/>
    <w:rsid w:val="00444021"/>
    <w:rsid w:val="00445597"/>
    <w:rsid w:val="004462C7"/>
    <w:rsid w:val="0044666D"/>
    <w:rsid w:val="004479F1"/>
    <w:rsid w:val="00450AB2"/>
    <w:rsid w:val="0045109F"/>
    <w:rsid w:val="00451778"/>
    <w:rsid w:val="00454CBE"/>
    <w:rsid w:val="004553D6"/>
    <w:rsid w:val="004614D1"/>
    <w:rsid w:val="00461952"/>
    <w:rsid w:val="00461AB6"/>
    <w:rsid w:val="004635D2"/>
    <w:rsid w:val="00463AEF"/>
    <w:rsid w:val="00463BE4"/>
    <w:rsid w:val="00463DF6"/>
    <w:rsid w:val="00464D69"/>
    <w:rsid w:val="0046598D"/>
    <w:rsid w:val="00470E27"/>
    <w:rsid w:val="00471D84"/>
    <w:rsid w:val="004738E9"/>
    <w:rsid w:val="00473A58"/>
    <w:rsid w:val="00473F3B"/>
    <w:rsid w:val="004749B2"/>
    <w:rsid w:val="00474F97"/>
    <w:rsid w:val="0047557F"/>
    <w:rsid w:val="00475CF4"/>
    <w:rsid w:val="00480FC0"/>
    <w:rsid w:val="00481F0E"/>
    <w:rsid w:val="0048246C"/>
    <w:rsid w:val="00483315"/>
    <w:rsid w:val="004855FC"/>
    <w:rsid w:val="004867EB"/>
    <w:rsid w:val="004869E1"/>
    <w:rsid w:val="0048707B"/>
    <w:rsid w:val="004901AD"/>
    <w:rsid w:val="00490288"/>
    <w:rsid w:val="00490B88"/>
    <w:rsid w:val="00491712"/>
    <w:rsid w:val="00491838"/>
    <w:rsid w:val="00491C86"/>
    <w:rsid w:val="00494532"/>
    <w:rsid w:val="00494E53"/>
    <w:rsid w:val="00496FA7"/>
    <w:rsid w:val="00497064"/>
    <w:rsid w:val="004978C6"/>
    <w:rsid w:val="004A05AC"/>
    <w:rsid w:val="004A103A"/>
    <w:rsid w:val="004A1D3D"/>
    <w:rsid w:val="004A3096"/>
    <w:rsid w:val="004A3572"/>
    <w:rsid w:val="004A444E"/>
    <w:rsid w:val="004A46B5"/>
    <w:rsid w:val="004A6D88"/>
    <w:rsid w:val="004A6DF1"/>
    <w:rsid w:val="004A7FAC"/>
    <w:rsid w:val="004B23D7"/>
    <w:rsid w:val="004B2649"/>
    <w:rsid w:val="004B329A"/>
    <w:rsid w:val="004B3B57"/>
    <w:rsid w:val="004B4243"/>
    <w:rsid w:val="004B5CC5"/>
    <w:rsid w:val="004B64F5"/>
    <w:rsid w:val="004B7537"/>
    <w:rsid w:val="004B7892"/>
    <w:rsid w:val="004C03C2"/>
    <w:rsid w:val="004C08AC"/>
    <w:rsid w:val="004C19B3"/>
    <w:rsid w:val="004C1DDF"/>
    <w:rsid w:val="004C1E1E"/>
    <w:rsid w:val="004C46D0"/>
    <w:rsid w:val="004C5233"/>
    <w:rsid w:val="004C5326"/>
    <w:rsid w:val="004C60D9"/>
    <w:rsid w:val="004C716B"/>
    <w:rsid w:val="004D02AA"/>
    <w:rsid w:val="004D0CA1"/>
    <w:rsid w:val="004D0F1D"/>
    <w:rsid w:val="004D0FD8"/>
    <w:rsid w:val="004D188A"/>
    <w:rsid w:val="004D1D48"/>
    <w:rsid w:val="004D42F3"/>
    <w:rsid w:val="004D522F"/>
    <w:rsid w:val="004D57B4"/>
    <w:rsid w:val="004D6440"/>
    <w:rsid w:val="004D7778"/>
    <w:rsid w:val="004E3379"/>
    <w:rsid w:val="004E34B7"/>
    <w:rsid w:val="004E423D"/>
    <w:rsid w:val="004E56E3"/>
    <w:rsid w:val="004E58CA"/>
    <w:rsid w:val="004E7BA5"/>
    <w:rsid w:val="004F0619"/>
    <w:rsid w:val="004F0C4B"/>
    <w:rsid w:val="004F10CB"/>
    <w:rsid w:val="004F19AF"/>
    <w:rsid w:val="004F3438"/>
    <w:rsid w:val="004F49C3"/>
    <w:rsid w:val="004F54A8"/>
    <w:rsid w:val="004F7AEE"/>
    <w:rsid w:val="005014E4"/>
    <w:rsid w:val="0050198F"/>
    <w:rsid w:val="005019BA"/>
    <w:rsid w:val="00501A87"/>
    <w:rsid w:val="005022EF"/>
    <w:rsid w:val="00502727"/>
    <w:rsid w:val="00502D72"/>
    <w:rsid w:val="005048C1"/>
    <w:rsid w:val="0050520B"/>
    <w:rsid w:val="0050562E"/>
    <w:rsid w:val="00510DA3"/>
    <w:rsid w:val="00511F20"/>
    <w:rsid w:val="00512301"/>
    <w:rsid w:val="0051331E"/>
    <w:rsid w:val="00513DC5"/>
    <w:rsid w:val="00513FFC"/>
    <w:rsid w:val="005148F3"/>
    <w:rsid w:val="00514E36"/>
    <w:rsid w:val="0051510E"/>
    <w:rsid w:val="005175A4"/>
    <w:rsid w:val="005176D8"/>
    <w:rsid w:val="00520335"/>
    <w:rsid w:val="00521691"/>
    <w:rsid w:val="00521D6F"/>
    <w:rsid w:val="00523687"/>
    <w:rsid w:val="0052435B"/>
    <w:rsid w:val="00524872"/>
    <w:rsid w:val="0052720A"/>
    <w:rsid w:val="005319B0"/>
    <w:rsid w:val="00531BD9"/>
    <w:rsid w:val="00531C6B"/>
    <w:rsid w:val="0053310B"/>
    <w:rsid w:val="0053541A"/>
    <w:rsid w:val="005357E7"/>
    <w:rsid w:val="005370F9"/>
    <w:rsid w:val="00537371"/>
    <w:rsid w:val="005377E2"/>
    <w:rsid w:val="00537878"/>
    <w:rsid w:val="00537B13"/>
    <w:rsid w:val="00540B4B"/>
    <w:rsid w:val="0054248F"/>
    <w:rsid w:val="0054495C"/>
    <w:rsid w:val="00547B82"/>
    <w:rsid w:val="005506DB"/>
    <w:rsid w:val="005522BF"/>
    <w:rsid w:val="0055618F"/>
    <w:rsid w:val="005574E1"/>
    <w:rsid w:val="00560CE8"/>
    <w:rsid w:val="00560E30"/>
    <w:rsid w:val="005610CF"/>
    <w:rsid w:val="00561C42"/>
    <w:rsid w:val="00563BFF"/>
    <w:rsid w:val="00563D33"/>
    <w:rsid w:val="0056484D"/>
    <w:rsid w:val="005658BB"/>
    <w:rsid w:val="00567835"/>
    <w:rsid w:val="00567C5C"/>
    <w:rsid w:val="00571CBC"/>
    <w:rsid w:val="00572735"/>
    <w:rsid w:val="005762EF"/>
    <w:rsid w:val="00577AC6"/>
    <w:rsid w:val="00577B70"/>
    <w:rsid w:val="00580FF7"/>
    <w:rsid w:val="00581691"/>
    <w:rsid w:val="00582DCD"/>
    <w:rsid w:val="00583E20"/>
    <w:rsid w:val="005863F8"/>
    <w:rsid w:val="005865B5"/>
    <w:rsid w:val="00586886"/>
    <w:rsid w:val="0059061D"/>
    <w:rsid w:val="005909E8"/>
    <w:rsid w:val="00590F16"/>
    <w:rsid w:val="0059210A"/>
    <w:rsid w:val="0059256B"/>
    <w:rsid w:val="00594FF3"/>
    <w:rsid w:val="005956FB"/>
    <w:rsid w:val="005A02DC"/>
    <w:rsid w:val="005A07E5"/>
    <w:rsid w:val="005A1F7E"/>
    <w:rsid w:val="005A2E88"/>
    <w:rsid w:val="005A3242"/>
    <w:rsid w:val="005A47D0"/>
    <w:rsid w:val="005A57D1"/>
    <w:rsid w:val="005A5816"/>
    <w:rsid w:val="005A5B94"/>
    <w:rsid w:val="005A6F87"/>
    <w:rsid w:val="005A7211"/>
    <w:rsid w:val="005B357F"/>
    <w:rsid w:val="005B3D2C"/>
    <w:rsid w:val="005B4713"/>
    <w:rsid w:val="005B54AE"/>
    <w:rsid w:val="005B67C9"/>
    <w:rsid w:val="005B68A7"/>
    <w:rsid w:val="005C4AA4"/>
    <w:rsid w:val="005C6850"/>
    <w:rsid w:val="005C71D4"/>
    <w:rsid w:val="005C792B"/>
    <w:rsid w:val="005C7F47"/>
    <w:rsid w:val="005D14FE"/>
    <w:rsid w:val="005D206B"/>
    <w:rsid w:val="005D24DB"/>
    <w:rsid w:val="005D3E64"/>
    <w:rsid w:val="005D447E"/>
    <w:rsid w:val="005D46B2"/>
    <w:rsid w:val="005E50E1"/>
    <w:rsid w:val="005E548C"/>
    <w:rsid w:val="005E6B07"/>
    <w:rsid w:val="005E6C6A"/>
    <w:rsid w:val="005E7EFE"/>
    <w:rsid w:val="005F0F36"/>
    <w:rsid w:val="005F1701"/>
    <w:rsid w:val="005F1A52"/>
    <w:rsid w:val="005F2612"/>
    <w:rsid w:val="005F311B"/>
    <w:rsid w:val="005F43BD"/>
    <w:rsid w:val="005F6899"/>
    <w:rsid w:val="0060012C"/>
    <w:rsid w:val="00601717"/>
    <w:rsid w:val="00605D74"/>
    <w:rsid w:val="00606615"/>
    <w:rsid w:val="006078CE"/>
    <w:rsid w:val="0061246C"/>
    <w:rsid w:val="00613D2B"/>
    <w:rsid w:val="00615C3A"/>
    <w:rsid w:val="006175E1"/>
    <w:rsid w:val="006177CF"/>
    <w:rsid w:val="006200CA"/>
    <w:rsid w:val="00620523"/>
    <w:rsid w:val="00620EE3"/>
    <w:rsid w:val="00625C57"/>
    <w:rsid w:val="00625C6E"/>
    <w:rsid w:val="00625CB9"/>
    <w:rsid w:val="00627499"/>
    <w:rsid w:val="006319BD"/>
    <w:rsid w:val="00631C2A"/>
    <w:rsid w:val="00635836"/>
    <w:rsid w:val="00636A32"/>
    <w:rsid w:val="0063776C"/>
    <w:rsid w:val="00640043"/>
    <w:rsid w:val="0064023A"/>
    <w:rsid w:val="00640817"/>
    <w:rsid w:val="00643E3A"/>
    <w:rsid w:val="00644C2C"/>
    <w:rsid w:val="00645B90"/>
    <w:rsid w:val="00645EB8"/>
    <w:rsid w:val="00646C73"/>
    <w:rsid w:val="0064780C"/>
    <w:rsid w:val="00650DDD"/>
    <w:rsid w:val="0065333D"/>
    <w:rsid w:val="0065393D"/>
    <w:rsid w:val="0065443E"/>
    <w:rsid w:val="00654E0F"/>
    <w:rsid w:val="00655BC6"/>
    <w:rsid w:val="0065624B"/>
    <w:rsid w:val="0065651C"/>
    <w:rsid w:val="00656774"/>
    <w:rsid w:val="006570F7"/>
    <w:rsid w:val="00657CB5"/>
    <w:rsid w:val="006632E8"/>
    <w:rsid w:val="006654C3"/>
    <w:rsid w:val="00667231"/>
    <w:rsid w:val="00667F42"/>
    <w:rsid w:val="00670660"/>
    <w:rsid w:val="00670F10"/>
    <w:rsid w:val="00672290"/>
    <w:rsid w:val="00672B49"/>
    <w:rsid w:val="0067388A"/>
    <w:rsid w:val="00673C72"/>
    <w:rsid w:val="006766D4"/>
    <w:rsid w:val="00676E7C"/>
    <w:rsid w:val="00677E56"/>
    <w:rsid w:val="006803FF"/>
    <w:rsid w:val="006804C9"/>
    <w:rsid w:val="00680614"/>
    <w:rsid w:val="00680E54"/>
    <w:rsid w:val="006813B8"/>
    <w:rsid w:val="006817AE"/>
    <w:rsid w:val="006846CD"/>
    <w:rsid w:val="0068497C"/>
    <w:rsid w:val="00685E22"/>
    <w:rsid w:val="006876D4"/>
    <w:rsid w:val="00687A3A"/>
    <w:rsid w:val="00687DB8"/>
    <w:rsid w:val="00691AEA"/>
    <w:rsid w:val="0069264A"/>
    <w:rsid w:val="00697664"/>
    <w:rsid w:val="00697A35"/>
    <w:rsid w:val="00697FD5"/>
    <w:rsid w:val="006A0331"/>
    <w:rsid w:val="006A4467"/>
    <w:rsid w:val="006A5878"/>
    <w:rsid w:val="006A65CC"/>
    <w:rsid w:val="006A6836"/>
    <w:rsid w:val="006A7B06"/>
    <w:rsid w:val="006B0A9A"/>
    <w:rsid w:val="006B105D"/>
    <w:rsid w:val="006B1300"/>
    <w:rsid w:val="006B2AA7"/>
    <w:rsid w:val="006B2EA8"/>
    <w:rsid w:val="006B4AF2"/>
    <w:rsid w:val="006B6006"/>
    <w:rsid w:val="006B75C5"/>
    <w:rsid w:val="006C06FC"/>
    <w:rsid w:val="006C1B4B"/>
    <w:rsid w:val="006C20CF"/>
    <w:rsid w:val="006C3599"/>
    <w:rsid w:val="006C3A74"/>
    <w:rsid w:val="006C4D64"/>
    <w:rsid w:val="006C6EE5"/>
    <w:rsid w:val="006C7E35"/>
    <w:rsid w:val="006D07B0"/>
    <w:rsid w:val="006D0ED0"/>
    <w:rsid w:val="006D22D2"/>
    <w:rsid w:val="006D3C5A"/>
    <w:rsid w:val="006D5078"/>
    <w:rsid w:val="006D623E"/>
    <w:rsid w:val="006D6623"/>
    <w:rsid w:val="006D70C5"/>
    <w:rsid w:val="006D7F9A"/>
    <w:rsid w:val="006E02F7"/>
    <w:rsid w:val="006E2AD4"/>
    <w:rsid w:val="006E38B7"/>
    <w:rsid w:val="006F036D"/>
    <w:rsid w:val="006F0A80"/>
    <w:rsid w:val="006F0E6B"/>
    <w:rsid w:val="006F1B8D"/>
    <w:rsid w:val="006F2777"/>
    <w:rsid w:val="006F3892"/>
    <w:rsid w:val="006F3B3C"/>
    <w:rsid w:val="006F441E"/>
    <w:rsid w:val="006F4E17"/>
    <w:rsid w:val="006F72EB"/>
    <w:rsid w:val="006F7431"/>
    <w:rsid w:val="007009EC"/>
    <w:rsid w:val="007012F9"/>
    <w:rsid w:val="00703AAC"/>
    <w:rsid w:val="007041AF"/>
    <w:rsid w:val="00704C2B"/>
    <w:rsid w:val="00705037"/>
    <w:rsid w:val="0070759F"/>
    <w:rsid w:val="00707627"/>
    <w:rsid w:val="00710B2C"/>
    <w:rsid w:val="00712253"/>
    <w:rsid w:val="00712E37"/>
    <w:rsid w:val="007150BA"/>
    <w:rsid w:val="00715530"/>
    <w:rsid w:val="0071597B"/>
    <w:rsid w:val="00715A2D"/>
    <w:rsid w:val="007167DB"/>
    <w:rsid w:val="00717129"/>
    <w:rsid w:val="00723528"/>
    <w:rsid w:val="00723DFD"/>
    <w:rsid w:val="007240F4"/>
    <w:rsid w:val="00724481"/>
    <w:rsid w:val="007252EB"/>
    <w:rsid w:val="00725804"/>
    <w:rsid w:val="007265AF"/>
    <w:rsid w:val="00727CE2"/>
    <w:rsid w:val="007309F5"/>
    <w:rsid w:val="00731423"/>
    <w:rsid w:val="00731EC5"/>
    <w:rsid w:val="00732C8B"/>
    <w:rsid w:val="00732EC7"/>
    <w:rsid w:val="00735912"/>
    <w:rsid w:val="00736901"/>
    <w:rsid w:val="00736B6F"/>
    <w:rsid w:val="00737E03"/>
    <w:rsid w:val="00737E60"/>
    <w:rsid w:val="00741989"/>
    <w:rsid w:val="007428B8"/>
    <w:rsid w:val="007439EB"/>
    <w:rsid w:val="00743D33"/>
    <w:rsid w:val="0074426F"/>
    <w:rsid w:val="00744B21"/>
    <w:rsid w:val="00745BF8"/>
    <w:rsid w:val="00750BF3"/>
    <w:rsid w:val="007525D8"/>
    <w:rsid w:val="007528E5"/>
    <w:rsid w:val="00753992"/>
    <w:rsid w:val="00753BAE"/>
    <w:rsid w:val="00754203"/>
    <w:rsid w:val="007557A4"/>
    <w:rsid w:val="00756433"/>
    <w:rsid w:val="00760B15"/>
    <w:rsid w:val="00762AEA"/>
    <w:rsid w:val="00762D1E"/>
    <w:rsid w:val="00764F95"/>
    <w:rsid w:val="0076667D"/>
    <w:rsid w:val="0076693B"/>
    <w:rsid w:val="007669F3"/>
    <w:rsid w:val="007677B4"/>
    <w:rsid w:val="007716B5"/>
    <w:rsid w:val="00772231"/>
    <w:rsid w:val="00772277"/>
    <w:rsid w:val="007743BB"/>
    <w:rsid w:val="00774843"/>
    <w:rsid w:val="0077586A"/>
    <w:rsid w:val="00775E9D"/>
    <w:rsid w:val="00777FFC"/>
    <w:rsid w:val="00780B53"/>
    <w:rsid w:val="00784650"/>
    <w:rsid w:val="00784F38"/>
    <w:rsid w:val="00785619"/>
    <w:rsid w:val="00786F61"/>
    <w:rsid w:val="00790CC8"/>
    <w:rsid w:val="00793691"/>
    <w:rsid w:val="007966F3"/>
    <w:rsid w:val="00796AA4"/>
    <w:rsid w:val="0079727D"/>
    <w:rsid w:val="007973CF"/>
    <w:rsid w:val="007A0669"/>
    <w:rsid w:val="007A0F9C"/>
    <w:rsid w:val="007A25FA"/>
    <w:rsid w:val="007A2ACC"/>
    <w:rsid w:val="007A3A42"/>
    <w:rsid w:val="007A42A5"/>
    <w:rsid w:val="007A4AAB"/>
    <w:rsid w:val="007A74FE"/>
    <w:rsid w:val="007B023A"/>
    <w:rsid w:val="007B02F5"/>
    <w:rsid w:val="007B1628"/>
    <w:rsid w:val="007B1EC4"/>
    <w:rsid w:val="007B2C09"/>
    <w:rsid w:val="007B5D11"/>
    <w:rsid w:val="007B627A"/>
    <w:rsid w:val="007C0E84"/>
    <w:rsid w:val="007C215B"/>
    <w:rsid w:val="007C2C58"/>
    <w:rsid w:val="007C50AA"/>
    <w:rsid w:val="007C519E"/>
    <w:rsid w:val="007C5BE2"/>
    <w:rsid w:val="007C5C92"/>
    <w:rsid w:val="007C700B"/>
    <w:rsid w:val="007D0690"/>
    <w:rsid w:val="007D06F0"/>
    <w:rsid w:val="007D0952"/>
    <w:rsid w:val="007D2213"/>
    <w:rsid w:val="007D300D"/>
    <w:rsid w:val="007D3C52"/>
    <w:rsid w:val="007E0301"/>
    <w:rsid w:val="007E0916"/>
    <w:rsid w:val="007E0A21"/>
    <w:rsid w:val="007E393F"/>
    <w:rsid w:val="007E3EA3"/>
    <w:rsid w:val="007E4BB6"/>
    <w:rsid w:val="007F2FE0"/>
    <w:rsid w:val="007F32BD"/>
    <w:rsid w:val="007F4488"/>
    <w:rsid w:val="007F59CA"/>
    <w:rsid w:val="007F6C83"/>
    <w:rsid w:val="007F709A"/>
    <w:rsid w:val="007F7D02"/>
    <w:rsid w:val="008019D4"/>
    <w:rsid w:val="00801BD0"/>
    <w:rsid w:val="00802655"/>
    <w:rsid w:val="00804C4B"/>
    <w:rsid w:val="0080561A"/>
    <w:rsid w:val="0080634C"/>
    <w:rsid w:val="0081087B"/>
    <w:rsid w:val="0081360A"/>
    <w:rsid w:val="00815907"/>
    <w:rsid w:val="00816814"/>
    <w:rsid w:val="00820D09"/>
    <w:rsid w:val="00822FE5"/>
    <w:rsid w:val="00823F2C"/>
    <w:rsid w:val="008241E8"/>
    <w:rsid w:val="00824B6C"/>
    <w:rsid w:val="00825A18"/>
    <w:rsid w:val="00826017"/>
    <w:rsid w:val="008301DE"/>
    <w:rsid w:val="00831AA0"/>
    <w:rsid w:val="00835BF0"/>
    <w:rsid w:val="008363A5"/>
    <w:rsid w:val="0083642C"/>
    <w:rsid w:val="008367ED"/>
    <w:rsid w:val="00836958"/>
    <w:rsid w:val="00836C39"/>
    <w:rsid w:val="008371BE"/>
    <w:rsid w:val="008373F0"/>
    <w:rsid w:val="00840B5E"/>
    <w:rsid w:val="00840F3B"/>
    <w:rsid w:val="00842F13"/>
    <w:rsid w:val="00843998"/>
    <w:rsid w:val="00843B61"/>
    <w:rsid w:val="00843BD2"/>
    <w:rsid w:val="0084693E"/>
    <w:rsid w:val="008472D9"/>
    <w:rsid w:val="00851E7D"/>
    <w:rsid w:val="008526DB"/>
    <w:rsid w:val="00852F98"/>
    <w:rsid w:val="00853366"/>
    <w:rsid w:val="00854B15"/>
    <w:rsid w:val="00855EC5"/>
    <w:rsid w:val="0085765A"/>
    <w:rsid w:val="00857F74"/>
    <w:rsid w:val="00861553"/>
    <w:rsid w:val="00863400"/>
    <w:rsid w:val="0086516A"/>
    <w:rsid w:val="00865364"/>
    <w:rsid w:val="00865995"/>
    <w:rsid w:val="008701BD"/>
    <w:rsid w:val="00872D67"/>
    <w:rsid w:val="00873D30"/>
    <w:rsid w:val="00874A03"/>
    <w:rsid w:val="00875421"/>
    <w:rsid w:val="00875AF0"/>
    <w:rsid w:val="00876748"/>
    <w:rsid w:val="00876E20"/>
    <w:rsid w:val="00880078"/>
    <w:rsid w:val="00880E91"/>
    <w:rsid w:val="008816B4"/>
    <w:rsid w:val="008816B6"/>
    <w:rsid w:val="00881E44"/>
    <w:rsid w:val="008828A4"/>
    <w:rsid w:val="00882EC1"/>
    <w:rsid w:val="0088337A"/>
    <w:rsid w:val="008839DD"/>
    <w:rsid w:val="008845A7"/>
    <w:rsid w:val="008846A9"/>
    <w:rsid w:val="00884A3C"/>
    <w:rsid w:val="008867B8"/>
    <w:rsid w:val="008924A6"/>
    <w:rsid w:val="00892740"/>
    <w:rsid w:val="00892F06"/>
    <w:rsid w:val="008959B0"/>
    <w:rsid w:val="00897CD6"/>
    <w:rsid w:val="00897F30"/>
    <w:rsid w:val="008A2FA4"/>
    <w:rsid w:val="008A347D"/>
    <w:rsid w:val="008A6E2B"/>
    <w:rsid w:val="008A6F41"/>
    <w:rsid w:val="008A73FC"/>
    <w:rsid w:val="008B07D6"/>
    <w:rsid w:val="008B09D3"/>
    <w:rsid w:val="008B0D52"/>
    <w:rsid w:val="008B214D"/>
    <w:rsid w:val="008B23AF"/>
    <w:rsid w:val="008B3530"/>
    <w:rsid w:val="008B6975"/>
    <w:rsid w:val="008B7E63"/>
    <w:rsid w:val="008C1CCC"/>
    <w:rsid w:val="008C1F38"/>
    <w:rsid w:val="008C7BB4"/>
    <w:rsid w:val="008D0B5B"/>
    <w:rsid w:val="008D1EA7"/>
    <w:rsid w:val="008D1FA1"/>
    <w:rsid w:val="008D37C2"/>
    <w:rsid w:val="008D3E91"/>
    <w:rsid w:val="008D435C"/>
    <w:rsid w:val="008D46F3"/>
    <w:rsid w:val="008D58FD"/>
    <w:rsid w:val="008E0023"/>
    <w:rsid w:val="008E4181"/>
    <w:rsid w:val="008E61AF"/>
    <w:rsid w:val="008E674E"/>
    <w:rsid w:val="008F183A"/>
    <w:rsid w:val="008F431A"/>
    <w:rsid w:val="008F4E01"/>
    <w:rsid w:val="008F50C0"/>
    <w:rsid w:val="008F50F3"/>
    <w:rsid w:val="008F576C"/>
    <w:rsid w:val="008F7DBF"/>
    <w:rsid w:val="00900EC9"/>
    <w:rsid w:val="0090231C"/>
    <w:rsid w:val="00902A33"/>
    <w:rsid w:val="00903DF3"/>
    <w:rsid w:val="00907B91"/>
    <w:rsid w:val="00907E4E"/>
    <w:rsid w:val="00910F11"/>
    <w:rsid w:val="00911C2D"/>
    <w:rsid w:val="00911DBB"/>
    <w:rsid w:val="00911F59"/>
    <w:rsid w:val="0091243B"/>
    <w:rsid w:val="00913461"/>
    <w:rsid w:val="009157A9"/>
    <w:rsid w:val="00916570"/>
    <w:rsid w:val="0092165B"/>
    <w:rsid w:val="00922343"/>
    <w:rsid w:val="009243A0"/>
    <w:rsid w:val="00927476"/>
    <w:rsid w:val="0092768D"/>
    <w:rsid w:val="00927CF8"/>
    <w:rsid w:val="009321F9"/>
    <w:rsid w:val="00932E3E"/>
    <w:rsid w:val="00932E4C"/>
    <w:rsid w:val="00932F27"/>
    <w:rsid w:val="00934091"/>
    <w:rsid w:val="00934236"/>
    <w:rsid w:val="00934661"/>
    <w:rsid w:val="00934874"/>
    <w:rsid w:val="00935C5C"/>
    <w:rsid w:val="00935DEA"/>
    <w:rsid w:val="0094216A"/>
    <w:rsid w:val="00944291"/>
    <w:rsid w:val="00944777"/>
    <w:rsid w:val="00944B92"/>
    <w:rsid w:val="00946380"/>
    <w:rsid w:val="00946396"/>
    <w:rsid w:val="009505C5"/>
    <w:rsid w:val="00951C70"/>
    <w:rsid w:val="0095341B"/>
    <w:rsid w:val="00954889"/>
    <w:rsid w:val="00954B08"/>
    <w:rsid w:val="009565E4"/>
    <w:rsid w:val="00956D43"/>
    <w:rsid w:val="009571FF"/>
    <w:rsid w:val="00957365"/>
    <w:rsid w:val="0096146E"/>
    <w:rsid w:val="00962629"/>
    <w:rsid w:val="009632D0"/>
    <w:rsid w:val="009639C2"/>
    <w:rsid w:val="0096624A"/>
    <w:rsid w:val="0096694D"/>
    <w:rsid w:val="00971BAD"/>
    <w:rsid w:val="00971C7C"/>
    <w:rsid w:val="009744CD"/>
    <w:rsid w:val="00974A5B"/>
    <w:rsid w:val="00975784"/>
    <w:rsid w:val="00975E1B"/>
    <w:rsid w:val="009804E6"/>
    <w:rsid w:val="009812E1"/>
    <w:rsid w:val="00983EEF"/>
    <w:rsid w:val="00984BCC"/>
    <w:rsid w:val="00985C8D"/>
    <w:rsid w:val="00990487"/>
    <w:rsid w:val="00990627"/>
    <w:rsid w:val="00990A9E"/>
    <w:rsid w:val="009910EE"/>
    <w:rsid w:val="00991173"/>
    <w:rsid w:val="009913AB"/>
    <w:rsid w:val="00992070"/>
    <w:rsid w:val="00992363"/>
    <w:rsid w:val="009932A4"/>
    <w:rsid w:val="00994029"/>
    <w:rsid w:val="0099503C"/>
    <w:rsid w:val="009951A3"/>
    <w:rsid w:val="0099582C"/>
    <w:rsid w:val="00997EB5"/>
    <w:rsid w:val="009A04A8"/>
    <w:rsid w:val="009A0FE2"/>
    <w:rsid w:val="009A100B"/>
    <w:rsid w:val="009A16FC"/>
    <w:rsid w:val="009A3883"/>
    <w:rsid w:val="009B0479"/>
    <w:rsid w:val="009B05ED"/>
    <w:rsid w:val="009B196D"/>
    <w:rsid w:val="009B2349"/>
    <w:rsid w:val="009B2F11"/>
    <w:rsid w:val="009B2FF7"/>
    <w:rsid w:val="009B43DE"/>
    <w:rsid w:val="009B6CB5"/>
    <w:rsid w:val="009B742B"/>
    <w:rsid w:val="009C3A3A"/>
    <w:rsid w:val="009C3AAA"/>
    <w:rsid w:val="009C4E2E"/>
    <w:rsid w:val="009C4F81"/>
    <w:rsid w:val="009C59EC"/>
    <w:rsid w:val="009C726A"/>
    <w:rsid w:val="009D09F8"/>
    <w:rsid w:val="009D0DB7"/>
    <w:rsid w:val="009D1437"/>
    <w:rsid w:val="009D4E67"/>
    <w:rsid w:val="009D510E"/>
    <w:rsid w:val="009D5B15"/>
    <w:rsid w:val="009D7C7E"/>
    <w:rsid w:val="009E40F1"/>
    <w:rsid w:val="009E466D"/>
    <w:rsid w:val="009F0C76"/>
    <w:rsid w:val="009F24BD"/>
    <w:rsid w:val="009F2C27"/>
    <w:rsid w:val="009F3F6E"/>
    <w:rsid w:val="009F4576"/>
    <w:rsid w:val="009F4888"/>
    <w:rsid w:val="009F6521"/>
    <w:rsid w:val="009F7ADA"/>
    <w:rsid w:val="00A00D18"/>
    <w:rsid w:val="00A01CD3"/>
    <w:rsid w:val="00A0690E"/>
    <w:rsid w:val="00A06CB5"/>
    <w:rsid w:val="00A112CB"/>
    <w:rsid w:val="00A114C0"/>
    <w:rsid w:val="00A12617"/>
    <w:rsid w:val="00A12E0B"/>
    <w:rsid w:val="00A14AB8"/>
    <w:rsid w:val="00A1584B"/>
    <w:rsid w:val="00A162A0"/>
    <w:rsid w:val="00A171F8"/>
    <w:rsid w:val="00A175D9"/>
    <w:rsid w:val="00A21D1B"/>
    <w:rsid w:val="00A2280E"/>
    <w:rsid w:val="00A230C4"/>
    <w:rsid w:val="00A240E1"/>
    <w:rsid w:val="00A243E3"/>
    <w:rsid w:val="00A255A7"/>
    <w:rsid w:val="00A25A63"/>
    <w:rsid w:val="00A25DEE"/>
    <w:rsid w:val="00A26318"/>
    <w:rsid w:val="00A26922"/>
    <w:rsid w:val="00A272CC"/>
    <w:rsid w:val="00A31448"/>
    <w:rsid w:val="00A31832"/>
    <w:rsid w:val="00A31DE8"/>
    <w:rsid w:val="00A31F81"/>
    <w:rsid w:val="00A34F7E"/>
    <w:rsid w:val="00A36E93"/>
    <w:rsid w:val="00A37728"/>
    <w:rsid w:val="00A379C4"/>
    <w:rsid w:val="00A404D0"/>
    <w:rsid w:val="00A4075E"/>
    <w:rsid w:val="00A4234F"/>
    <w:rsid w:val="00A45FC8"/>
    <w:rsid w:val="00A463CC"/>
    <w:rsid w:val="00A46455"/>
    <w:rsid w:val="00A46826"/>
    <w:rsid w:val="00A50738"/>
    <w:rsid w:val="00A534E1"/>
    <w:rsid w:val="00A54D34"/>
    <w:rsid w:val="00A56B52"/>
    <w:rsid w:val="00A56F7B"/>
    <w:rsid w:val="00A60EE5"/>
    <w:rsid w:val="00A63266"/>
    <w:rsid w:val="00A6362C"/>
    <w:rsid w:val="00A655F0"/>
    <w:rsid w:val="00A66ADA"/>
    <w:rsid w:val="00A66E20"/>
    <w:rsid w:val="00A67DB5"/>
    <w:rsid w:val="00A71E80"/>
    <w:rsid w:val="00A723D9"/>
    <w:rsid w:val="00A73FD6"/>
    <w:rsid w:val="00A753D1"/>
    <w:rsid w:val="00A75AD2"/>
    <w:rsid w:val="00A77953"/>
    <w:rsid w:val="00A817DA"/>
    <w:rsid w:val="00A83989"/>
    <w:rsid w:val="00A84D56"/>
    <w:rsid w:val="00A85084"/>
    <w:rsid w:val="00A854E4"/>
    <w:rsid w:val="00A8589C"/>
    <w:rsid w:val="00A85C41"/>
    <w:rsid w:val="00A85F4D"/>
    <w:rsid w:val="00A91A25"/>
    <w:rsid w:val="00A93B3A"/>
    <w:rsid w:val="00A94B55"/>
    <w:rsid w:val="00A95737"/>
    <w:rsid w:val="00AA086F"/>
    <w:rsid w:val="00AA215B"/>
    <w:rsid w:val="00AA37AF"/>
    <w:rsid w:val="00AA79A0"/>
    <w:rsid w:val="00AB0087"/>
    <w:rsid w:val="00AB16CA"/>
    <w:rsid w:val="00AB1FB9"/>
    <w:rsid w:val="00AB34B8"/>
    <w:rsid w:val="00AB36B0"/>
    <w:rsid w:val="00AB53C4"/>
    <w:rsid w:val="00AB65A9"/>
    <w:rsid w:val="00AB65B2"/>
    <w:rsid w:val="00AC00F8"/>
    <w:rsid w:val="00AC186B"/>
    <w:rsid w:val="00AC44D2"/>
    <w:rsid w:val="00AC67DD"/>
    <w:rsid w:val="00AC781E"/>
    <w:rsid w:val="00AD209A"/>
    <w:rsid w:val="00AD4637"/>
    <w:rsid w:val="00AD5ED6"/>
    <w:rsid w:val="00AD640A"/>
    <w:rsid w:val="00AD6AA8"/>
    <w:rsid w:val="00AE0547"/>
    <w:rsid w:val="00AE0917"/>
    <w:rsid w:val="00AE0F29"/>
    <w:rsid w:val="00AE38A5"/>
    <w:rsid w:val="00AE4224"/>
    <w:rsid w:val="00AE4FCC"/>
    <w:rsid w:val="00AE6DF9"/>
    <w:rsid w:val="00AE785A"/>
    <w:rsid w:val="00AF056D"/>
    <w:rsid w:val="00AF1416"/>
    <w:rsid w:val="00AF4D37"/>
    <w:rsid w:val="00AF5057"/>
    <w:rsid w:val="00AF5149"/>
    <w:rsid w:val="00B003AC"/>
    <w:rsid w:val="00B02924"/>
    <w:rsid w:val="00B02AEA"/>
    <w:rsid w:val="00B10B4F"/>
    <w:rsid w:val="00B10B81"/>
    <w:rsid w:val="00B11187"/>
    <w:rsid w:val="00B11527"/>
    <w:rsid w:val="00B11825"/>
    <w:rsid w:val="00B11C96"/>
    <w:rsid w:val="00B1459F"/>
    <w:rsid w:val="00B1517D"/>
    <w:rsid w:val="00B155ED"/>
    <w:rsid w:val="00B1640E"/>
    <w:rsid w:val="00B169CD"/>
    <w:rsid w:val="00B21DD1"/>
    <w:rsid w:val="00B22D6C"/>
    <w:rsid w:val="00B237C8"/>
    <w:rsid w:val="00B23910"/>
    <w:rsid w:val="00B24145"/>
    <w:rsid w:val="00B24C44"/>
    <w:rsid w:val="00B26D7C"/>
    <w:rsid w:val="00B30A49"/>
    <w:rsid w:val="00B32331"/>
    <w:rsid w:val="00B32D7D"/>
    <w:rsid w:val="00B3625D"/>
    <w:rsid w:val="00B37631"/>
    <w:rsid w:val="00B40BBE"/>
    <w:rsid w:val="00B4130A"/>
    <w:rsid w:val="00B4220D"/>
    <w:rsid w:val="00B424F5"/>
    <w:rsid w:val="00B42980"/>
    <w:rsid w:val="00B443D4"/>
    <w:rsid w:val="00B45D82"/>
    <w:rsid w:val="00B46A29"/>
    <w:rsid w:val="00B47376"/>
    <w:rsid w:val="00B51493"/>
    <w:rsid w:val="00B51DEA"/>
    <w:rsid w:val="00B5596D"/>
    <w:rsid w:val="00B57221"/>
    <w:rsid w:val="00B60979"/>
    <w:rsid w:val="00B6201D"/>
    <w:rsid w:val="00B63FAF"/>
    <w:rsid w:val="00B64458"/>
    <w:rsid w:val="00B65850"/>
    <w:rsid w:val="00B65CCB"/>
    <w:rsid w:val="00B673E5"/>
    <w:rsid w:val="00B67D6E"/>
    <w:rsid w:val="00B71794"/>
    <w:rsid w:val="00B7340C"/>
    <w:rsid w:val="00B7350F"/>
    <w:rsid w:val="00B74B77"/>
    <w:rsid w:val="00B763FB"/>
    <w:rsid w:val="00B8001A"/>
    <w:rsid w:val="00B8133D"/>
    <w:rsid w:val="00B83E61"/>
    <w:rsid w:val="00B83F0B"/>
    <w:rsid w:val="00B863D2"/>
    <w:rsid w:val="00B865E3"/>
    <w:rsid w:val="00B8666F"/>
    <w:rsid w:val="00B86C9F"/>
    <w:rsid w:val="00B87E36"/>
    <w:rsid w:val="00B90E77"/>
    <w:rsid w:val="00B914BC"/>
    <w:rsid w:val="00B916D5"/>
    <w:rsid w:val="00B928C0"/>
    <w:rsid w:val="00B929DA"/>
    <w:rsid w:val="00B9347F"/>
    <w:rsid w:val="00B940AA"/>
    <w:rsid w:val="00B945F8"/>
    <w:rsid w:val="00B94C39"/>
    <w:rsid w:val="00B95328"/>
    <w:rsid w:val="00B973D5"/>
    <w:rsid w:val="00B97568"/>
    <w:rsid w:val="00B9779E"/>
    <w:rsid w:val="00BA0B7B"/>
    <w:rsid w:val="00BA0FC8"/>
    <w:rsid w:val="00BA0FD5"/>
    <w:rsid w:val="00BA1CA1"/>
    <w:rsid w:val="00BA36A9"/>
    <w:rsid w:val="00BA4572"/>
    <w:rsid w:val="00BA5FC1"/>
    <w:rsid w:val="00BA71D9"/>
    <w:rsid w:val="00BB0136"/>
    <w:rsid w:val="00BB0DBC"/>
    <w:rsid w:val="00BB0DF7"/>
    <w:rsid w:val="00BB12D8"/>
    <w:rsid w:val="00BB224F"/>
    <w:rsid w:val="00BB3622"/>
    <w:rsid w:val="00BB53CF"/>
    <w:rsid w:val="00BB5EBD"/>
    <w:rsid w:val="00BB6250"/>
    <w:rsid w:val="00BB6F8A"/>
    <w:rsid w:val="00BB7856"/>
    <w:rsid w:val="00BB7E76"/>
    <w:rsid w:val="00BC14AE"/>
    <w:rsid w:val="00BC3796"/>
    <w:rsid w:val="00BC3D47"/>
    <w:rsid w:val="00BC5BCD"/>
    <w:rsid w:val="00BC6294"/>
    <w:rsid w:val="00BC62B7"/>
    <w:rsid w:val="00BC6D7F"/>
    <w:rsid w:val="00BC71A2"/>
    <w:rsid w:val="00BD31ED"/>
    <w:rsid w:val="00BD4012"/>
    <w:rsid w:val="00BD4C58"/>
    <w:rsid w:val="00BD5AA6"/>
    <w:rsid w:val="00BD72A8"/>
    <w:rsid w:val="00BE2CB8"/>
    <w:rsid w:val="00BE44A7"/>
    <w:rsid w:val="00BE55A4"/>
    <w:rsid w:val="00BF08B2"/>
    <w:rsid w:val="00BF16DD"/>
    <w:rsid w:val="00BF1ED4"/>
    <w:rsid w:val="00BF6258"/>
    <w:rsid w:val="00BF65EE"/>
    <w:rsid w:val="00BF6D2A"/>
    <w:rsid w:val="00C00704"/>
    <w:rsid w:val="00C01075"/>
    <w:rsid w:val="00C012B7"/>
    <w:rsid w:val="00C01461"/>
    <w:rsid w:val="00C018E8"/>
    <w:rsid w:val="00C024F6"/>
    <w:rsid w:val="00C036A0"/>
    <w:rsid w:val="00C036DD"/>
    <w:rsid w:val="00C03F29"/>
    <w:rsid w:val="00C04F26"/>
    <w:rsid w:val="00C05983"/>
    <w:rsid w:val="00C0692F"/>
    <w:rsid w:val="00C11C08"/>
    <w:rsid w:val="00C11D93"/>
    <w:rsid w:val="00C11F05"/>
    <w:rsid w:val="00C13267"/>
    <w:rsid w:val="00C13462"/>
    <w:rsid w:val="00C147E1"/>
    <w:rsid w:val="00C15B27"/>
    <w:rsid w:val="00C15C4F"/>
    <w:rsid w:val="00C16BE0"/>
    <w:rsid w:val="00C209B4"/>
    <w:rsid w:val="00C23F00"/>
    <w:rsid w:val="00C24ECA"/>
    <w:rsid w:val="00C263AB"/>
    <w:rsid w:val="00C264DF"/>
    <w:rsid w:val="00C2763E"/>
    <w:rsid w:val="00C307E4"/>
    <w:rsid w:val="00C31874"/>
    <w:rsid w:val="00C33052"/>
    <w:rsid w:val="00C33518"/>
    <w:rsid w:val="00C33E2F"/>
    <w:rsid w:val="00C3550A"/>
    <w:rsid w:val="00C369C3"/>
    <w:rsid w:val="00C36DD0"/>
    <w:rsid w:val="00C370E7"/>
    <w:rsid w:val="00C37213"/>
    <w:rsid w:val="00C37984"/>
    <w:rsid w:val="00C407F4"/>
    <w:rsid w:val="00C412A4"/>
    <w:rsid w:val="00C41B73"/>
    <w:rsid w:val="00C57F80"/>
    <w:rsid w:val="00C602F6"/>
    <w:rsid w:val="00C6215C"/>
    <w:rsid w:val="00C62C7D"/>
    <w:rsid w:val="00C72061"/>
    <w:rsid w:val="00C73703"/>
    <w:rsid w:val="00C76CBA"/>
    <w:rsid w:val="00C84C54"/>
    <w:rsid w:val="00C874CF"/>
    <w:rsid w:val="00C87879"/>
    <w:rsid w:val="00C878E6"/>
    <w:rsid w:val="00C93E09"/>
    <w:rsid w:val="00C93F97"/>
    <w:rsid w:val="00C958CE"/>
    <w:rsid w:val="00C95B3F"/>
    <w:rsid w:val="00CA0C78"/>
    <w:rsid w:val="00CA1F84"/>
    <w:rsid w:val="00CA2E58"/>
    <w:rsid w:val="00CA4C23"/>
    <w:rsid w:val="00CA585F"/>
    <w:rsid w:val="00CA751E"/>
    <w:rsid w:val="00CA7C54"/>
    <w:rsid w:val="00CA7F6A"/>
    <w:rsid w:val="00CB0028"/>
    <w:rsid w:val="00CB0F32"/>
    <w:rsid w:val="00CB1833"/>
    <w:rsid w:val="00CB2CE9"/>
    <w:rsid w:val="00CB38C9"/>
    <w:rsid w:val="00CB3B78"/>
    <w:rsid w:val="00CC1EDA"/>
    <w:rsid w:val="00CC28CF"/>
    <w:rsid w:val="00CC2B02"/>
    <w:rsid w:val="00CC37ED"/>
    <w:rsid w:val="00CC42C3"/>
    <w:rsid w:val="00CC4D32"/>
    <w:rsid w:val="00CC517D"/>
    <w:rsid w:val="00CD01FE"/>
    <w:rsid w:val="00CD0D1F"/>
    <w:rsid w:val="00CD12D7"/>
    <w:rsid w:val="00CD1D5A"/>
    <w:rsid w:val="00CD22E9"/>
    <w:rsid w:val="00CD23DC"/>
    <w:rsid w:val="00CD278B"/>
    <w:rsid w:val="00CD3EFC"/>
    <w:rsid w:val="00CD4A35"/>
    <w:rsid w:val="00CD5125"/>
    <w:rsid w:val="00CD5C26"/>
    <w:rsid w:val="00CD5EB7"/>
    <w:rsid w:val="00CD5F69"/>
    <w:rsid w:val="00CD7E87"/>
    <w:rsid w:val="00CD7E89"/>
    <w:rsid w:val="00CE38C6"/>
    <w:rsid w:val="00CE468E"/>
    <w:rsid w:val="00CE56B5"/>
    <w:rsid w:val="00CE5D97"/>
    <w:rsid w:val="00CE7BAB"/>
    <w:rsid w:val="00CF119A"/>
    <w:rsid w:val="00CF5B2B"/>
    <w:rsid w:val="00D0081C"/>
    <w:rsid w:val="00D00A58"/>
    <w:rsid w:val="00D0164B"/>
    <w:rsid w:val="00D02976"/>
    <w:rsid w:val="00D02FC7"/>
    <w:rsid w:val="00D04643"/>
    <w:rsid w:val="00D04A1F"/>
    <w:rsid w:val="00D04C14"/>
    <w:rsid w:val="00D0571C"/>
    <w:rsid w:val="00D06BDA"/>
    <w:rsid w:val="00D07147"/>
    <w:rsid w:val="00D10B5A"/>
    <w:rsid w:val="00D114D0"/>
    <w:rsid w:val="00D11E79"/>
    <w:rsid w:val="00D12966"/>
    <w:rsid w:val="00D12E66"/>
    <w:rsid w:val="00D1325C"/>
    <w:rsid w:val="00D13A81"/>
    <w:rsid w:val="00D15514"/>
    <w:rsid w:val="00D218DE"/>
    <w:rsid w:val="00D2262F"/>
    <w:rsid w:val="00D22667"/>
    <w:rsid w:val="00D22DD9"/>
    <w:rsid w:val="00D23658"/>
    <w:rsid w:val="00D2517E"/>
    <w:rsid w:val="00D25657"/>
    <w:rsid w:val="00D26070"/>
    <w:rsid w:val="00D26280"/>
    <w:rsid w:val="00D270C7"/>
    <w:rsid w:val="00D30318"/>
    <w:rsid w:val="00D325B1"/>
    <w:rsid w:val="00D32E2F"/>
    <w:rsid w:val="00D34DEE"/>
    <w:rsid w:val="00D356D7"/>
    <w:rsid w:val="00D36416"/>
    <w:rsid w:val="00D368F5"/>
    <w:rsid w:val="00D36E27"/>
    <w:rsid w:val="00D372FE"/>
    <w:rsid w:val="00D419BE"/>
    <w:rsid w:val="00D449A6"/>
    <w:rsid w:val="00D47D2D"/>
    <w:rsid w:val="00D508F3"/>
    <w:rsid w:val="00D52603"/>
    <w:rsid w:val="00D53C07"/>
    <w:rsid w:val="00D54E11"/>
    <w:rsid w:val="00D55158"/>
    <w:rsid w:val="00D55DB3"/>
    <w:rsid w:val="00D576CA"/>
    <w:rsid w:val="00D618A4"/>
    <w:rsid w:val="00D626C0"/>
    <w:rsid w:val="00D6299E"/>
    <w:rsid w:val="00D63618"/>
    <w:rsid w:val="00D64984"/>
    <w:rsid w:val="00D650F0"/>
    <w:rsid w:val="00D66728"/>
    <w:rsid w:val="00D66BB6"/>
    <w:rsid w:val="00D67E67"/>
    <w:rsid w:val="00D7049A"/>
    <w:rsid w:val="00D72AA1"/>
    <w:rsid w:val="00D72B1E"/>
    <w:rsid w:val="00D72FA2"/>
    <w:rsid w:val="00D74D8A"/>
    <w:rsid w:val="00D74FCE"/>
    <w:rsid w:val="00D75FB2"/>
    <w:rsid w:val="00D7644C"/>
    <w:rsid w:val="00D7704B"/>
    <w:rsid w:val="00D80A7C"/>
    <w:rsid w:val="00D81BA0"/>
    <w:rsid w:val="00D825E1"/>
    <w:rsid w:val="00D8345E"/>
    <w:rsid w:val="00D84239"/>
    <w:rsid w:val="00D8423C"/>
    <w:rsid w:val="00D86595"/>
    <w:rsid w:val="00D877AE"/>
    <w:rsid w:val="00D8799A"/>
    <w:rsid w:val="00D907A1"/>
    <w:rsid w:val="00D9288B"/>
    <w:rsid w:val="00D92A95"/>
    <w:rsid w:val="00D94541"/>
    <w:rsid w:val="00DA1247"/>
    <w:rsid w:val="00DA1580"/>
    <w:rsid w:val="00DA2707"/>
    <w:rsid w:val="00DA3D86"/>
    <w:rsid w:val="00DA47FA"/>
    <w:rsid w:val="00DA53E4"/>
    <w:rsid w:val="00DA64F2"/>
    <w:rsid w:val="00DA764A"/>
    <w:rsid w:val="00DB0AEB"/>
    <w:rsid w:val="00DB12EB"/>
    <w:rsid w:val="00DB1368"/>
    <w:rsid w:val="00DB52A7"/>
    <w:rsid w:val="00DB5994"/>
    <w:rsid w:val="00DB5B53"/>
    <w:rsid w:val="00DB6471"/>
    <w:rsid w:val="00DC0370"/>
    <w:rsid w:val="00DC070B"/>
    <w:rsid w:val="00DC0F07"/>
    <w:rsid w:val="00DC395D"/>
    <w:rsid w:val="00DC50E1"/>
    <w:rsid w:val="00DC5375"/>
    <w:rsid w:val="00DC6D5D"/>
    <w:rsid w:val="00DC7BCC"/>
    <w:rsid w:val="00DD1043"/>
    <w:rsid w:val="00DD3CC1"/>
    <w:rsid w:val="00DD3CC6"/>
    <w:rsid w:val="00DE0F76"/>
    <w:rsid w:val="00DE1FE8"/>
    <w:rsid w:val="00DE3985"/>
    <w:rsid w:val="00DE398C"/>
    <w:rsid w:val="00DE3E8C"/>
    <w:rsid w:val="00DE4B97"/>
    <w:rsid w:val="00DE6E13"/>
    <w:rsid w:val="00DE7D11"/>
    <w:rsid w:val="00DF0566"/>
    <w:rsid w:val="00DF0FE7"/>
    <w:rsid w:val="00DF3C7B"/>
    <w:rsid w:val="00DF5118"/>
    <w:rsid w:val="00DF5A22"/>
    <w:rsid w:val="00DF6722"/>
    <w:rsid w:val="00E0068F"/>
    <w:rsid w:val="00E02C48"/>
    <w:rsid w:val="00E03492"/>
    <w:rsid w:val="00E0361D"/>
    <w:rsid w:val="00E04346"/>
    <w:rsid w:val="00E048E6"/>
    <w:rsid w:val="00E063ED"/>
    <w:rsid w:val="00E06DDC"/>
    <w:rsid w:val="00E1001A"/>
    <w:rsid w:val="00E10479"/>
    <w:rsid w:val="00E11317"/>
    <w:rsid w:val="00E116CA"/>
    <w:rsid w:val="00E12F3B"/>
    <w:rsid w:val="00E13661"/>
    <w:rsid w:val="00E15005"/>
    <w:rsid w:val="00E15BA9"/>
    <w:rsid w:val="00E167E1"/>
    <w:rsid w:val="00E24206"/>
    <w:rsid w:val="00E25750"/>
    <w:rsid w:val="00E3025B"/>
    <w:rsid w:val="00E30631"/>
    <w:rsid w:val="00E3137F"/>
    <w:rsid w:val="00E31B1E"/>
    <w:rsid w:val="00E31B21"/>
    <w:rsid w:val="00E32289"/>
    <w:rsid w:val="00E32E91"/>
    <w:rsid w:val="00E330D4"/>
    <w:rsid w:val="00E35959"/>
    <w:rsid w:val="00E35BA1"/>
    <w:rsid w:val="00E36E56"/>
    <w:rsid w:val="00E376FE"/>
    <w:rsid w:val="00E42980"/>
    <w:rsid w:val="00E44B9F"/>
    <w:rsid w:val="00E45EC4"/>
    <w:rsid w:val="00E51AE5"/>
    <w:rsid w:val="00E536FC"/>
    <w:rsid w:val="00E54768"/>
    <w:rsid w:val="00E54EDF"/>
    <w:rsid w:val="00E55A5B"/>
    <w:rsid w:val="00E56CE6"/>
    <w:rsid w:val="00E616C7"/>
    <w:rsid w:val="00E629D9"/>
    <w:rsid w:val="00E62EF3"/>
    <w:rsid w:val="00E6482B"/>
    <w:rsid w:val="00E662B8"/>
    <w:rsid w:val="00E6701D"/>
    <w:rsid w:val="00E70802"/>
    <w:rsid w:val="00E716B4"/>
    <w:rsid w:val="00E73138"/>
    <w:rsid w:val="00E73250"/>
    <w:rsid w:val="00E74AA3"/>
    <w:rsid w:val="00E77247"/>
    <w:rsid w:val="00E7739D"/>
    <w:rsid w:val="00E77432"/>
    <w:rsid w:val="00E8034C"/>
    <w:rsid w:val="00E8274F"/>
    <w:rsid w:val="00E82C0A"/>
    <w:rsid w:val="00E8397A"/>
    <w:rsid w:val="00E84C9A"/>
    <w:rsid w:val="00E87563"/>
    <w:rsid w:val="00E91E4C"/>
    <w:rsid w:val="00E92355"/>
    <w:rsid w:val="00E93CE1"/>
    <w:rsid w:val="00E93F0E"/>
    <w:rsid w:val="00E954D5"/>
    <w:rsid w:val="00E9658C"/>
    <w:rsid w:val="00E970C0"/>
    <w:rsid w:val="00E9743E"/>
    <w:rsid w:val="00EA0EA1"/>
    <w:rsid w:val="00EA1476"/>
    <w:rsid w:val="00EA393B"/>
    <w:rsid w:val="00EA6AB3"/>
    <w:rsid w:val="00EB1134"/>
    <w:rsid w:val="00EB1785"/>
    <w:rsid w:val="00EB2B2F"/>
    <w:rsid w:val="00EB3270"/>
    <w:rsid w:val="00EB3587"/>
    <w:rsid w:val="00EB434C"/>
    <w:rsid w:val="00EB5FBA"/>
    <w:rsid w:val="00EB605C"/>
    <w:rsid w:val="00EB679D"/>
    <w:rsid w:val="00EB6CE6"/>
    <w:rsid w:val="00EB72E8"/>
    <w:rsid w:val="00EB7A2A"/>
    <w:rsid w:val="00EC2463"/>
    <w:rsid w:val="00EC2E19"/>
    <w:rsid w:val="00EC3376"/>
    <w:rsid w:val="00ED47A0"/>
    <w:rsid w:val="00ED47C0"/>
    <w:rsid w:val="00ED49D5"/>
    <w:rsid w:val="00ED55C5"/>
    <w:rsid w:val="00ED55CF"/>
    <w:rsid w:val="00ED6053"/>
    <w:rsid w:val="00ED63D9"/>
    <w:rsid w:val="00ED6954"/>
    <w:rsid w:val="00ED69CB"/>
    <w:rsid w:val="00EE03B7"/>
    <w:rsid w:val="00EE10AD"/>
    <w:rsid w:val="00EE1320"/>
    <w:rsid w:val="00EE39A1"/>
    <w:rsid w:val="00EE426A"/>
    <w:rsid w:val="00EE6160"/>
    <w:rsid w:val="00EE674F"/>
    <w:rsid w:val="00EF0FFA"/>
    <w:rsid w:val="00EF10D6"/>
    <w:rsid w:val="00EF1678"/>
    <w:rsid w:val="00EF3E2B"/>
    <w:rsid w:val="00EF4671"/>
    <w:rsid w:val="00EF5246"/>
    <w:rsid w:val="00EF725E"/>
    <w:rsid w:val="00EF728C"/>
    <w:rsid w:val="00EF7C46"/>
    <w:rsid w:val="00F004FD"/>
    <w:rsid w:val="00F00B25"/>
    <w:rsid w:val="00F02C86"/>
    <w:rsid w:val="00F0362A"/>
    <w:rsid w:val="00F03987"/>
    <w:rsid w:val="00F03EFF"/>
    <w:rsid w:val="00F04CD9"/>
    <w:rsid w:val="00F05957"/>
    <w:rsid w:val="00F05F34"/>
    <w:rsid w:val="00F0692B"/>
    <w:rsid w:val="00F06B6D"/>
    <w:rsid w:val="00F070BB"/>
    <w:rsid w:val="00F07432"/>
    <w:rsid w:val="00F078DC"/>
    <w:rsid w:val="00F07C5D"/>
    <w:rsid w:val="00F10223"/>
    <w:rsid w:val="00F10CB7"/>
    <w:rsid w:val="00F1239D"/>
    <w:rsid w:val="00F12D6F"/>
    <w:rsid w:val="00F13224"/>
    <w:rsid w:val="00F14EC4"/>
    <w:rsid w:val="00F15235"/>
    <w:rsid w:val="00F152FD"/>
    <w:rsid w:val="00F1622D"/>
    <w:rsid w:val="00F1686E"/>
    <w:rsid w:val="00F20A0A"/>
    <w:rsid w:val="00F2107C"/>
    <w:rsid w:val="00F239B7"/>
    <w:rsid w:val="00F24DEC"/>
    <w:rsid w:val="00F254C5"/>
    <w:rsid w:val="00F25504"/>
    <w:rsid w:val="00F25ACB"/>
    <w:rsid w:val="00F2670D"/>
    <w:rsid w:val="00F30304"/>
    <w:rsid w:val="00F31D70"/>
    <w:rsid w:val="00F3494F"/>
    <w:rsid w:val="00F3569A"/>
    <w:rsid w:val="00F35FF2"/>
    <w:rsid w:val="00F360BD"/>
    <w:rsid w:val="00F36B9B"/>
    <w:rsid w:val="00F3743F"/>
    <w:rsid w:val="00F374C5"/>
    <w:rsid w:val="00F40010"/>
    <w:rsid w:val="00F40555"/>
    <w:rsid w:val="00F412E0"/>
    <w:rsid w:val="00F419D3"/>
    <w:rsid w:val="00F443DB"/>
    <w:rsid w:val="00F458FD"/>
    <w:rsid w:val="00F45ECF"/>
    <w:rsid w:val="00F47795"/>
    <w:rsid w:val="00F478AD"/>
    <w:rsid w:val="00F47AEB"/>
    <w:rsid w:val="00F5152E"/>
    <w:rsid w:val="00F52820"/>
    <w:rsid w:val="00F52DB2"/>
    <w:rsid w:val="00F543AE"/>
    <w:rsid w:val="00F54EC2"/>
    <w:rsid w:val="00F5687B"/>
    <w:rsid w:val="00F56AF7"/>
    <w:rsid w:val="00F57676"/>
    <w:rsid w:val="00F61255"/>
    <w:rsid w:val="00F624A6"/>
    <w:rsid w:val="00F63B20"/>
    <w:rsid w:val="00F65206"/>
    <w:rsid w:val="00F66201"/>
    <w:rsid w:val="00F66D25"/>
    <w:rsid w:val="00F670A1"/>
    <w:rsid w:val="00F67CDA"/>
    <w:rsid w:val="00F7062E"/>
    <w:rsid w:val="00F70D7A"/>
    <w:rsid w:val="00F734A3"/>
    <w:rsid w:val="00F74BB8"/>
    <w:rsid w:val="00F80FE1"/>
    <w:rsid w:val="00F845D4"/>
    <w:rsid w:val="00F84973"/>
    <w:rsid w:val="00F90560"/>
    <w:rsid w:val="00F9236D"/>
    <w:rsid w:val="00F960F7"/>
    <w:rsid w:val="00F97D75"/>
    <w:rsid w:val="00FA0FB6"/>
    <w:rsid w:val="00FA1102"/>
    <w:rsid w:val="00FA1420"/>
    <w:rsid w:val="00FA1F6B"/>
    <w:rsid w:val="00FA38DB"/>
    <w:rsid w:val="00FA45B9"/>
    <w:rsid w:val="00FA5795"/>
    <w:rsid w:val="00FA6ADA"/>
    <w:rsid w:val="00FB18AC"/>
    <w:rsid w:val="00FB232E"/>
    <w:rsid w:val="00FB2363"/>
    <w:rsid w:val="00FB2BE3"/>
    <w:rsid w:val="00FB2D2F"/>
    <w:rsid w:val="00FB3CEC"/>
    <w:rsid w:val="00FB486E"/>
    <w:rsid w:val="00FB6B14"/>
    <w:rsid w:val="00FC05C9"/>
    <w:rsid w:val="00FC113E"/>
    <w:rsid w:val="00FC24FF"/>
    <w:rsid w:val="00FC335D"/>
    <w:rsid w:val="00FC3A52"/>
    <w:rsid w:val="00FC4688"/>
    <w:rsid w:val="00FC69F9"/>
    <w:rsid w:val="00FC6F69"/>
    <w:rsid w:val="00FC78A7"/>
    <w:rsid w:val="00FD19B6"/>
    <w:rsid w:val="00FD5940"/>
    <w:rsid w:val="00FD5979"/>
    <w:rsid w:val="00FD67A5"/>
    <w:rsid w:val="00FD6A20"/>
    <w:rsid w:val="00FD7336"/>
    <w:rsid w:val="00FD78BA"/>
    <w:rsid w:val="00FE0418"/>
    <w:rsid w:val="00FE0B8F"/>
    <w:rsid w:val="00FE17D3"/>
    <w:rsid w:val="00FE3A78"/>
    <w:rsid w:val="00FE3DB9"/>
    <w:rsid w:val="00FE4B7B"/>
    <w:rsid w:val="00FE6758"/>
    <w:rsid w:val="00FE767B"/>
    <w:rsid w:val="00FF0EC7"/>
    <w:rsid w:val="00FF4CD8"/>
    <w:rsid w:val="00FF4F9A"/>
    <w:rsid w:val="00FF59F9"/>
    <w:rsid w:val="00FF5CA6"/>
    <w:rsid w:val="00FF65FE"/>
    <w:rsid w:val="00FF6BAE"/>
    <w:rsid w:val="00FF720C"/>
    <w:rsid w:val="00FF72D5"/>
    <w:rsid w:val="00FF7377"/>
    <w:rsid w:val="013968A8"/>
    <w:rsid w:val="01FB5B68"/>
    <w:rsid w:val="037A398B"/>
    <w:rsid w:val="03EB395A"/>
    <w:rsid w:val="042F06C4"/>
    <w:rsid w:val="05981C96"/>
    <w:rsid w:val="05AE3CA3"/>
    <w:rsid w:val="06C8180A"/>
    <w:rsid w:val="07FA265B"/>
    <w:rsid w:val="090D3EC7"/>
    <w:rsid w:val="093521B1"/>
    <w:rsid w:val="093847C2"/>
    <w:rsid w:val="097B207E"/>
    <w:rsid w:val="09F327D5"/>
    <w:rsid w:val="0AD44752"/>
    <w:rsid w:val="0D9D5DBF"/>
    <w:rsid w:val="0EA769C6"/>
    <w:rsid w:val="0EDB2D9F"/>
    <w:rsid w:val="0F252E2C"/>
    <w:rsid w:val="0F400B13"/>
    <w:rsid w:val="1032148C"/>
    <w:rsid w:val="10E07FD7"/>
    <w:rsid w:val="12311A35"/>
    <w:rsid w:val="13196859"/>
    <w:rsid w:val="132626AD"/>
    <w:rsid w:val="1369477D"/>
    <w:rsid w:val="136B5233"/>
    <w:rsid w:val="15517A8C"/>
    <w:rsid w:val="16BE60BF"/>
    <w:rsid w:val="17A14CAE"/>
    <w:rsid w:val="1C192CB5"/>
    <w:rsid w:val="1CED24D3"/>
    <w:rsid w:val="1D2825B5"/>
    <w:rsid w:val="1FC45F0B"/>
    <w:rsid w:val="209D4D5B"/>
    <w:rsid w:val="212279CC"/>
    <w:rsid w:val="215B7A39"/>
    <w:rsid w:val="237C3ED0"/>
    <w:rsid w:val="23F71B9F"/>
    <w:rsid w:val="24290FD9"/>
    <w:rsid w:val="26E54B5E"/>
    <w:rsid w:val="27B22E59"/>
    <w:rsid w:val="29685909"/>
    <w:rsid w:val="296B2B1A"/>
    <w:rsid w:val="29F049FD"/>
    <w:rsid w:val="2A1E74A3"/>
    <w:rsid w:val="2B5C32B4"/>
    <w:rsid w:val="2BB47707"/>
    <w:rsid w:val="2C3A70EC"/>
    <w:rsid w:val="2C443C3E"/>
    <w:rsid w:val="2D211860"/>
    <w:rsid w:val="2D794240"/>
    <w:rsid w:val="2E37493D"/>
    <w:rsid w:val="2F444CBB"/>
    <w:rsid w:val="2F5B46FE"/>
    <w:rsid w:val="315219E7"/>
    <w:rsid w:val="332D655F"/>
    <w:rsid w:val="353E66B0"/>
    <w:rsid w:val="35B52385"/>
    <w:rsid w:val="3648634C"/>
    <w:rsid w:val="367F66C0"/>
    <w:rsid w:val="38B0282A"/>
    <w:rsid w:val="3B121735"/>
    <w:rsid w:val="3C3B1B1E"/>
    <w:rsid w:val="3DDE2B01"/>
    <w:rsid w:val="3DF01331"/>
    <w:rsid w:val="3F6E3CB0"/>
    <w:rsid w:val="4030755F"/>
    <w:rsid w:val="40774EAF"/>
    <w:rsid w:val="41566430"/>
    <w:rsid w:val="417D10AE"/>
    <w:rsid w:val="43826AC2"/>
    <w:rsid w:val="45A62D4E"/>
    <w:rsid w:val="46AB68CE"/>
    <w:rsid w:val="473C38C5"/>
    <w:rsid w:val="476233FF"/>
    <w:rsid w:val="47E716A6"/>
    <w:rsid w:val="48C6598E"/>
    <w:rsid w:val="48D807CB"/>
    <w:rsid w:val="491777A4"/>
    <w:rsid w:val="49C57F2B"/>
    <w:rsid w:val="4A5F4EB6"/>
    <w:rsid w:val="4A956CD7"/>
    <w:rsid w:val="4C1A0484"/>
    <w:rsid w:val="4D742F8E"/>
    <w:rsid w:val="4DCE3472"/>
    <w:rsid w:val="4DF409CD"/>
    <w:rsid w:val="4ED703D3"/>
    <w:rsid w:val="4FC43DC5"/>
    <w:rsid w:val="4FDE1B5D"/>
    <w:rsid w:val="50757A61"/>
    <w:rsid w:val="50F03EFC"/>
    <w:rsid w:val="525F07F3"/>
    <w:rsid w:val="52CB6FAC"/>
    <w:rsid w:val="5436737C"/>
    <w:rsid w:val="55E01902"/>
    <w:rsid w:val="56022B36"/>
    <w:rsid w:val="57F029AD"/>
    <w:rsid w:val="584011F1"/>
    <w:rsid w:val="599C41A9"/>
    <w:rsid w:val="5A476D69"/>
    <w:rsid w:val="5A4B64CA"/>
    <w:rsid w:val="5B6F7081"/>
    <w:rsid w:val="5BCA58FF"/>
    <w:rsid w:val="5C972A08"/>
    <w:rsid w:val="5E081059"/>
    <w:rsid w:val="5FC40AA4"/>
    <w:rsid w:val="600F7855"/>
    <w:rsid w:val="602C2917"/>
    <w:rsid w:val="60563AC2"/>
    <w:rsid w:val="607D0D61"/>
    <w:rsid w:val="61802C46"/>
    <w:rsid w:val="62F04C9A"/>
    <w:rsid w:val="63CE27E1"/>
    <w:rsid w:val="63FF6478"/>
    <w:rsid w:val="654E7EBB"/>
    <w:rsid w:val="65926FD3"/>
    <w:rsid w:val="65B4593F"/>
    <w:rsid w:val="65F36313"/>
    <w:rsid w:val="6AA55D99"/>
    <w:rsid w:val="6B01064F"/>
    <w:rsid w:val="6BBA16C2"/>
    <w:rsid w:val="6D152EF1"/>
    <w:rsid w:val="6D2E4A73"/>
    <w:rsid w:val="6D5362E0"/>
    <w:rsid w:val="6D9C4063"/>
    <w:rsid w:val="6EBD2E72"/>
    <w:rsid w:val="6EE257A8"/>
    <w:rsid w:val="6F217C1D"/>
    <w:rsid w:val="6F5F7A8F"/>
    <w:rsid w:val="73902499"/>
    <w:rsid w:val="7587258E"/>
    <w:rsid w:val="75A26967"/>
    <w:rsid w:val="765000A9"/>
    <w:rsid w:val="76B62393"/>
    <w:rsid w:val="773015A2"/>
    <w:rsid w:val="779E2606"/>
    <w:rsid w:val="785D1988"/>
    <w:rsid w:val="78D540D8"/>
    <w:rsid w:val="78D9300C"/>
    <w:rsid w:val="79BD33E7"/>
    <w:rsid w:val="7A7845EB"/>
    <w:rsid w:val="7A9E42CE"/>
    <w:rsid w:val="7B870F25"/>
    <w:rsid w:val="7C1C75A7"/>
    <w:rsid w:val="7CE20807"/>
    <w:rsid w:val="7D5B1D30"/>
    <w:rsid w:val="7D634B25"/>
    <w:rsid w:val="7DFE00C4"/>
    <w:rsid w:val="7EAC426E"/>
    <w:rsid w:val="7ECA3C1C"/>
    <w:rsid w:val="7EE94DCC"/>
    <w:rsid w:val="7F0A46A1"/>
    <w:rsid w:val="7FBC6151"/>
    <w:rsid w:val="7FE0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86DE93F-8ABE-4C2D-BF56-E2FCFB9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unhideWhenUsed="1" w:qFormat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zh-CN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70">
    <w:name w:val="toc 7"/>
    <w:basedOn w:val="a"/>
    <w:next w:val="a"/>
    <w:uiPriority w:val="39"/>
    <w:unhideWhenUsed/>
    <w:qFormat/>
    <w:pPr>
      <w:ind w:left="1260"/>
      <w:jc w:val="left"/>
    </w:pPr>
    <w:rPr>
      <w:sz w:val="18"/>
      <w:szCs w:val="18"/>
    </w:rPr>
  </w:style>
  <w:style w:type="paragraph" w:styleId="a5">
    <w:name w:val="Normal Indent"/>
    <w:basedOn w:val="a"/>
    <w:uiPriority w:val="99"/>
    <w:unhideWhenUsed/>
    <w:qFormat/>
    <w:pPr>
      <w:ind w:firstLineChars="200" w:firstLine="420"/>
    </w:pPr>
  </w:style>
  <w:style w:type="paragraph" w:styleId="a6">
    <w:name w:val="Document Map"/>
    <w:basedOn w:val="a"/>
    <w:link w:val="Char1"/>
    <w:uiPriority w:val="99"/>
    <w:unhideWhenUsed/>
    <w:qFormat/>
    <w:rPr>
      <w:rFonts w:ascii="宋体"/>
      <w:sz w:val="18"/>
      <w:szCs w:val="18"/>
      <w:lang w:val="zh-CN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"/>
    <w:next w:val="a"/>
    <w:uiPriority w:val="39"/>
    <w:unhideWhenUsed/>
    <w:qFormat/>
    <w:pPr>
      <w:ind w:left="1470"/>
      <w:jc w:val="left"/>
    </w:pPr>
    <w:rPr>
      <w:sz w:val="18"/>
      <w:szCs w:val="18"/>
    </w:rPr>
  </w:style>
  <w:style w:type="paragraph" w:styleId="a7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 w:val="zh-CN"/>
    </w:rPr>
  </w:style>
  <w:style w:type="paragraph" w:styleId="a9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aa">
    <w:name w:val="footnote text"/>
    <w:basedOn w:val="a"/>
    <w:link w:val="Char5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"/>
    <w:next w:val="a"/>
    <w:uiPriority w:val="39"/>
    <w:unhideWhenUsed/>
    <w:qFormat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mphasis"/>
    <w:uiPriority w:val="20"/>
    <w:qFormat/>
    <w:rPr>
      <w:i/>
      <w:iCs/>
    </w:rPr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character" w:styleId="af1">
    <w:name w:val="footnote reference"/>
    <w:uiPriority w:val="99"/>
    <w:unhideWhenUsed/>
    <w:qFormat/>
    <w:rPr>
      <w:vertAlign w:val="superscript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qFormat/>
    <w:rPr>
      <w:rFonts w:ascii="Cambria" w:hAnsi="Cambria"/>
      <w:b/>
      <w:bCs/>
      <w:sz w:val="32"/>
      <w:szCs w:val="32"/>
      <w:lang w:val="zh-CN" w:eastAsia="zh-CN"/>
    </w:r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  <w:lang w:val="zh-CN" w:eastAsia="zh-CN"/>
    </w:rPr>
  </w:style>
  <w:style w:type="character" w:customStyle="1" w:styleId="3Char">
    <w:name w:val="标题 3 Char"/>
    <w:link w:val="3"/>
    <w:qFormat/>
    <w:rPr>
      <w:b/>
      <w:bCs/>
      <w:sz w:val="32"/>
      <w:szCs w:val="32"/>
      <w:lang w:val="zh-CN" w:eastAsia="zh-CN"/>
    </w:rPr>
  </w:style>
  <w:style w:type="character" w:customStyle="1" w:styleId="Char4">
    <w:name w:val="页眉 Char"/>
    <w:link w:val="a9"/>
    <w:uiPriority w:val="99"/>
    <w:qFormat/>
    <w:rPr>
      <w:sz w:val="18"/>
      <w:szCs w:val="18"/>
    </w:rPr>
  </w:style>
  <w:style w:type="character" w:customStyle="1" w:styleId="Char7">
    <w:name w:val="文档结构图 Char"/>
    <w:link w:val="11"/>
    <w:uiPriority w:val="99"/>
    <w:qFormat/>
    <w:rPr>
      <w:rFonts w:ascii="宋体" w:eastAsia="宋体"/>
      <w:sz w:val="18"/>
      <w:szCs w:val="18"/>
    </w:rPr>
  </w:style>
  <w:style w:type="paragraph" w:customStyle="1" w:styleId="11">
    <w:name w:val="文档结构图1"/>
    <w:basedOn w:val="a"/>
    <w:link w:val="Char7"/>
    <w:qFormat/>
    <w:rPr>
      <w:rFonts w:ascii="宋体" w:hAnsi="Times New Roman"/>
      <w:kern w:val="0"/>
      <w:sz w:val="18"/>
      <w:szCs w:val="18"/>
      <w:lang w:val="zh-CN"/>
    </w:rPr>
  </w:style>
  <w:style w:type="character" w:customStyle="1" w:styleId="Char0">
    <w:name w:val="批注文字 Char"/>
    <w:basedOn w:val="a0"/>
    <w:link w:val="a4"/>
    <w:uiPriority w:val="99"/>
    <w:qFormat/>
  </w:style>
  <w:style w:type="character" w:customStyle="1" w:styleId="Char3">
    <w:name w:val="页脚 Char"/>
    <w:link w:val="a8"/>
    <w:uiPriority w:val="99"/>
    <w:qFormat/>
    <w:rPr>
      <w:sz w:val="18"/>
      <w:szCs w:val="18"/>
    </w:rPr>
  </w:style>
  <w:style w:type="character" w:customStyle="1" w:styleId="12">
    <w:name w:val="已访问的超链接1"/>
    <w:qFormat/>
    <w:rPr>
      <w:color w:val="800080"/>
      <w:u w:val="single"/>
    </w:rPr>
  </w:style>
  <w:style w:type="character" w:customStyle="1" w:styleId="shorttext">
    <w:name w:val="short_text"/>
    <w:basedOn w:val="a0"/>
    <w:qFormat/>
  </w:style>
  <w:style w:type="paragraph" w:customStyle="1" w:styleId="p0">
    <w:name w:val="p0"/>
    <w:basedOn w:val="a"/>
    <w:uiPriority w:val="99"/>
    <w:qFormat/>
    <w:pPr>
      <w:widowControl/>
    </w:pPr>
    <w:rPr>
      <w:rFonts w:cs="Calibri"/>
      <w:kern w:val="0"/>
      <w:szCs w:val="21"/>
    </w:rPr>
  </w:style>
  <w:style w:type="paragraph" w:customStyle="1" w:styleId="p17">
    <w:name w:val="p17"/>
    <w:basedOn w:val="a"/>
    <w:qFormat/>
    <w:pPr>
      <w:widowControl/>
      <w:ind w:firstLine="420"/>
    </w:pPr>
    <w:rPr>
      <w:rFonts w:cs="Calibri"/>
      <w:kern w:val="0"/>
      <w:szCs w:val="21"/>
    </w:rPr>
  </w:style>
  <w:style w:type="paragraph" w:customStyle="1" w:styleId="13">
    <w:name w:val="列出段落1"/>
    <w:basedOn w:val="a"/>
    <w:qFormat/>
    <w:pPr>
      <w:ind w:firstLineChars="200" w:firstLine="420"/>
    </w:pPr>
  </w:style>
  <w:style w:type="paragraph" w:customStyle="1" w:styleId="14">
    <w:name w:val="无间隔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1">
    <w:name w:val="文档结构图 Char1"/>
    <w:link w:val="a6"/>
    <w:uiPriority w:val="99"/>
    <w:semiHidden/>
    <w:qFormat/>
    <w:rPr>
      <w:rFonts w:ascii="宋体" w:hAnsi="Calibri"/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igh-light-bg">
    <w:name w:val="high-light-bg"/>
    <w:qFormat/>
  </w:style>
  <w:style w:type="paragraph" w:customStyle="1" w:styleId="ordinary-output">
    <w:name w:val="ordinary-outpu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6">
    <w:name w:val="标题 Char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qFormat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qFormat/>
    <w:rPr>
      <w:rFonts w:ascii="Cambria" w:hAnsi="Cambria"/>
      <w:kern w:val="2"/>
      <w:sz w:val="21"/>
      <w:szCs w:val="21"/>
    </w:rPr>
  </w:style>
  <w:style w:type="character" w:customStyle="1" w:styleId="Char5">
    <w:name w:val="脚注文本 Char"/>
    <w:link w:val="aa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Char">
    <w:name w:val="批注主题 Char"/>
    <w:link w:val="a3"/>
    <w:uiPriority w:val="99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Char2">
    <w:name w:val="批注框文本 Char"/>
    <w:link w:val="a7"/>
    <w:uiPriority w:val="99"/>
    <w:semiHidden/>
    <w:qFormat/>
    <w:rPr>
      <w:rFonts w:ascii="Calibri" w:hAnsi="Calibri"/>
      <w:kern w:val="2"/>
      <w:sz w:val="18"/>
      <w:szCs w:val="18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CharCharCharCharCharChar">
    <w:name w:val="Char Char Char Char Char Char"/>
    <w:basedOn w:val="a"/>
    <w:qFormat/>
    <w:pPr>
      <w:adjustRightInd w:val="0"/>
      <w:spacing w:line="360" w:lineRule="auto"/>
    </w:pPr>
    <w:rPr>
      <w:rFonts w:ascii="Times New Roman" w:hAnsi="Times New Roman"/>
      <w:szCs w:val="20"/>
    </w:rPr>
  </w:style>
  <w:style w:type="character" w:customStyle="1" w:styleId="2Char0">
    <w:name w:val="正文 2 Char"/>
    <w:link w:val="22"/>
    <w:qFormat/>
    <w:rPr>
      <w:rFonts w:ascii="微软雅黑" w:eastAsia="微软雅黑" w:hAnsi="微软雅黑"/>
      <w:color w:val="000000"/>
    </w:rPr>
  </w:style>
  <w:style w:type="paragraph" w:customStyle="1" w:styleId="22">
    <w:name w:val="正文 2"/>
    <w:basedOn w:val="a"/>
    <w:link w:val="2Char0"/>
    <w:qFormat/>
    <w:pPr>
      <w:widowControl/>
      <w:ind w:firstLineChars="200" w:firstLine="420"/>
    </w:pPr>
    <w:rPr>
      <w:rFonts w:ascii="微软雅黑" w:eastAsia="微软雅黑" w:hAnsi="微软雅黑"/>
      <w:color w:val="000000"/>
      <w:kern w:val="0"/>
      <w:sz w:val="20"/>
      <w:szCs w:val="20"/>
    </w:rPr>
  </w:style>
  <w:style w:type="table" w:customStyle="1" w:styleId="-31">
    <w:name w:val="浅色网格 - 强调文字颜色 31"/>
    <w:basedOn w:val="a1"/>
    <w:uiPriority w:val="62"/>
    <w:qFormat/>
    <w:rPr>
      <w:rFonts w:ascii="Calibri" w:hAnsi="Calibri"/>
      <w:kern w:val="2"/>
      <w:sz w:val="21"/>
      <w:szCs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customStyle="1" w:styleId="15">
    <w:name w:val="浅色网格1"/>
    <w:basedOn w:val="a1"/>
    <w:uiPriority w:val="62"/>
    <w:qFormat/>
    <w:rPr>
      <w:rFonts w:ascii="Calibri" w:hAnsi="Calibri"/>
      <w:kern w:val="2"/>
      <w:sz w:val="21"/>
      <w:szCs w:val="22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23">
    <w:name w:val="无间隔2"/>
    <w:link w:val="Char8"/>
    <w:uiPriority w:val="1"/>
    <w:qFormat/>
    <w:rPr>
      <w:rFonts w:ascii="Calibri" w:hAnsi="Calibri"/>
      <w:sz w:val="22"/>
      <w:szCs w:val="22"/>
    </w:rPr>
  </w:style>
  <w:style w:type="character" w:customStyle="1" w:styleId="Char8">
    <w:name w:val="无间隔 Char"/>
    <w:link w:val="23"/>
    <w:uiPriority w:val="1"/>
    <w:qFormat/>
    <w:rPr>
      <w:rFonts w:ascii="Calibri" w:hAnsi="Calibri"/>
      <w:sz w:val="22"/>
      <w:szCs w:val="22"/>
    </w:rPr>
  </w:style>
  <w:style w:type="table" w:customStyle="1" w:styleId="24">
    <w:name w:val="浅色网格2"/>
    <w:basedOn w:val="a1"/>
    <w:uiPriority w:val="62"/>
    <w:qFormat/>
    <w:rPr>
      <w:rFonts w:ascii="Calibri" w:hAnsi="Calibri"/>
      <w:kern w:val="2"/>
      <w:sz w:val="21"/>
      <w:szCs w:val="22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31">
    <w:name w:val="中等深浅网格 31"/>
    <w:basedOn w:val="a1"/>
    <w:uiPriority w:val="69"/>
    <w:qFormat/>
    <w:rPr>
      <w:rFonts w:ascii="Calibri" w:hAnsi="Calibri"/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customStyle="1" w:styleId="3-11">
    <w:name w:val="中等深浅网格 3 - 强调文字颜色 11"/>
    <w:basedOn w:val="a1"/>
    <w:uiPriority w:val="69"/>
    <w:qFormat/>
    <w:rPr>
      <w:rFonts w:ascii="Calibri" w:hAnsi="Calibri"/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customStyle="1" w:styleId="3-21">
    <w:name w:val="中等深浅网格 3 - 强调文字颜色 21"/>
    <w:basedOn w:val="a1"/>
    <w:uiPriority w:val="69"/>
    <w:qFormat/>
    <w:rPr>
      <w:rFonts w:ascii="Calibri" w:hAnsi="Calibri"/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customStyle="1" w:styleId="3-31">
    <w:name w:val="中等深浅网格 3 - 强调文字颜色 31"/>
    <w:basedOn w:val="a1"/>
    <w:uiPriority w:val="69"/>
    <w:qFormat/>
    <w:rPr>
      <w:rFonts w:ascii="Calibri" w:hAnsi="Calibri"/>
      <w:kern w:val="2"/>
      <w:sz w:val="21"/>
      <w:szCs w:val="22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customStyle="1" w:styleId="110">
    <w:name w:val="中等深浅网格 11"/>
    <w:basedOn w:val="a1"/>
    <w:uiPriority w:val="67"/>
    <w:qFormat/>
    <w:rPr>
      <w:rFonts w:ascii="Calibri" w:hAnsi="Calibri"/>
      <w:kern w:val="2"/>
      <w:sz w:val="21"/>
      <w:szCs w:val="22"/>
    </w:rPr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2-61">
    <w:name w:val="中等深浅列表 2 - 强调文字颜色 61"/>
    <w:basedOn w:val="a1"/>
    <w:uiPriority w:val="66"/>
    <w:qFormat/>
    <w:rPr>
      <w:rFonts w:ascii="Cambria" w:hAnsi="Cambria"/>
      <w:color w:val="000000"/>
      <w:kern w:val="2"/>
      <w:sz w:val="21"/>
      <w:szCs w:val="22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">
    <w:name w:val="中等深浅列表 2 - 强调文字颜色 51"/>
    <w:basedOn w:val="a1"/>
    <w:uiPriority w:val="66"/>
    <w:qFormat/>
    <w:rPr>
      <w:rFonts w:ascii="Cambria" w:hAnsi="Cambria"/>
      <w:color w:val="000000"/>
      <w:kern w:val="2"/>
      <w:sz w:val="21"/>
      <w:szCs w:val="22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51">
    <w:name w:val="彩色列表 - 强调文字颜色 51"/>
    <w:basedOn w:val="a1"/>
    <w:uiPriority w:val="72"/>
    <w:qFormat/>
    <w:rPr>
      <w:rFonts w:ascii="Calibri" w:hAnsi="Calibri"/>
      <w:color w:val="000000"/>
      <w:kern w:val="2"/>
      <w:sz w:val="21"/>
      <w:szCs w:val="22"/>
    </w:rPr>
    <w:tblPr/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hps">
    <w:name w:val="hps"/>
    <w:qFormat/>
  </w:style>
  <w:style w:type="table" w:customStyle="1" w:styleId="210">
    <w:name w:val="浅色网格21"/>
    <w:basedOn w:val="a1"/>
    <w:uiPriority w:val="62"/>
    <w:qFormat/>
    <w:rPr>
      <w:rFonts w:ascii="Calibri" w:hAnsi="Calibri"/>
      <w:kern w:val="2"/>
      <w:sz w:val="21"/>
      <w:szCs w:val="22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libri Light" w:eastAsia="宋体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Calibri Light" w:eastAsia="宋体" w:hAnsi="Calibri Light" w:cs="Times New Roman"/>
        <w:b/>
        <w:bCs/>
      </w:rPr>
    </w:tblStylePr>
    <w:tblStylePr w:type="lastCol">
      <w:rPr>
        <w:rFonts w:ascii="Calibri Light" w:eastAsia="宋体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customStyle="1" w:styleId="16">
    <w:name w:val="网格型1"/>
    <w:basedOn w:val="a1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pdicttext1">
    <w:name w:val="op_dict_text1"/>
    <w:qFormat/>
  </w:style>
  <w:style w:type="character" w:customStyle="1" w:styleId="opdicttext2">
    <w:name w:val="op_dict_text2"/>
    <w:qFormat/>
  </w:style>
  <w:style w:type="paragraph" w:customStyle="1" w:styleId="af3">
    <w:name w:val="小标题"/>
    <w:basedOn w:val="a"/>
    <w:next w:val="a5"/>
    <w:qFormat/>
    <w:pPr>
      <w:widowControl/>
      <w:spacing w:beforeLines="100" w:line="276" w:lineRule="auto"/>
      <w:jc w:val="left"/>
    </w:pPr>
    <w:rPr>
      <w:rFonts w:ascii="Arial" w:eastAsia="微软雅黑" w:hAnsi="Arial"/>
      <w:b/>
      <w:kern w:val="0"/>
      <w:sz w:val="22"/>
      <w:lang w:eastAsia="en-US" w:bidi="en-US"/>
    </w:rPr>
  </w:style>
  <w:style w:type="paragraph" w:customStyle="1" w:styleId="17">
    <w:name w:val="修订1"/>
    <w:hidden/>
    <w:uiPriority w:val="99"/>
    <w:semiHidden/>
    <w:qFormat/>
    <w:rPr>
      <w:rFonts w:ascii="Calibri" w:hAnsi="Calibri"/>
      <w:kern w:val="2"/>
      <w:sz w:val="21"/>
      <w:szCs w:val="22"/>
    </w:rPr>
  </w:style>
  <w:style w:type="character" w:customStyle="1" w:styleId="18">
    <w:name w:val="明显强调1"/>
    <w:uiPriority w:val="21"/>
    <w:qFormat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a.domai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4408D5-4BBA-4F5E-871B-530CC4B7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12</Pages>
  <Words>1142</Words>
  <Characters>6511</Characters>
  <Application>Microsoft Office Word</Application>
  <DocSecurity>0</DocSecurity>
  <Lines>54</Lines>
  <Paragraphs>15</Paragraphs>
  <ScaleCrop>false</ScaleCrop>
  <Company>Microsoft</Company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Tech-zhyang</dc:title>
  <dc:creator>Administrator</dc:creator>
  <cp:lastModifiedBy>huyanxia</cp:lastModifiedBy>
  <cp:revision>119</cp:revision>
  <dcterms:created xsi:type="dcterms:W3CDTF">2017-10-18T03:52:00Z</dcterms:created>
  <dcterms:modified xsi:type="dcterms:W3CDTF">2019-08-15T02:22:00Z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